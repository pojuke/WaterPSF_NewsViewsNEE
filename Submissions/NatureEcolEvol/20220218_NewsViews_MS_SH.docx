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311D" w14:textId="77777777" w:rsidR="00465FD8" w:rsidRDefault="00465FD8">
      <w:pPr>
        <w:pStyle w:val="BodyText"/>
        <w:rPr>
          <w:sz w:val="20"/>
        </w:rPr>
      </w:pPr>
    </w:p>
    <w:p w14:paraId="22C019D3" w14:textId="77777777" w:rsidR="00465FD8" w:rsidRDefault="00465FD8">
      <w:pPr>
        <w:pStyle w:val="BodyText"/>
        <w:rPr>
          <w:sz w:val="20"/>
        </w:rPr>
      </w:pPr>
    </w:p>
    <w:p w14:paraId="3EAB89E5" w14:textId="77777777" w:rsidR="00465FD8" w:rsidRDefault="00465FD8">
      <w:pPr>
        <w:pStyle w:val="BodyText"/>
        <w:rPr>
          <w:sz w:val="20"/>
        </w:rPr>
      </w:pPr>
    </w:p>
    <w:p w14:paraId="55D5F2A7" w14:textId="7F72B7B9" w:rsidR="00465FD8" w:rsidRDefault="00631EB1">
      <w:pPr>
        <w:pStyle w:val="Title"/>
        <w:spacing w:line="434" w:lineRule="auto"/>
      </w:pPr>
      <w:commentRangeStart w:id="0"/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microbes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blame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 w:rsidR="00CF5701">
        <w:rPr>
          <w:w w:val="110"/>
        </w:rPr>
        <w:t>loss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plant</w:t>
      </w:r>
      <w:r>
        <w:rPr>
          <w:spacing w:val="11"/>
          <w:w w:val="110"/>
        </w:rPr>
        <w:t xml:space="preserve"> </w:t>
      </w:r>
      <w:r>
        <w:rPr>
          <w:w w:val="110"/>
        </w:rPr>
        <w:t>diversity</w:t>
      </w:r>
      <w:r>
        <w:rPr>
          <w:spacing w:val="11"/>
          <w:w w:val="110"/>
        </w:rPr>
        <w:t xml:space="preserve"> </w:t>
      </w:r>
      <w:r>
        <w:rPr>
          <w:w w:val="110"/>
        </w:rPr>
        <w:t>under</w:t>
      </w:r>
      <w:r>
        <w:rPr>
          <w:spacing w:val="-91"/>
          <w:w w:val="110"/>
        </w:rPr>
        <w:t xml:space="preserve"> </w:t>
      </w:r>
      <w:r w:rsidR="008D2BBE">
        <w:rPr>
          <w:spacing w:val="-91"/>
          <w:w w:val="110"/>
        </w:rPr>
        <w:t xml:space="preserve">                                   </w:t>
      </w:r>
      <w:r>
        <w:rPr>
          <w:w w:val="115"/>
        </w:rPr>
        <w:t>climate</w:t>
      </w:r>
      <w:r>
        <w:rPr>
          <w:spacing w:val="-14"/>
          <w:w w:val="115"/>
        </w:rPr>
        <w:t xml:space="preserve"> </w:t>
      </w:r>
      <w:r>
        <w:rPr>
          <w:w w:val="115"/>
        </w:rPr>
        <w:t>change?</w:t>
      </w:r>
      <w:commentRangeEnd w:id="0"/>
      <w:r w:rsidR="00DE66B1">
        <w:rPr>
          <w:rStyle w:val="CommentReference"/>
        </w:rPr>
        <w:commentReference w:id="0"/>
      </w:r>
    </w:p>
    <w:p w14:paraId="0BCAD00E" w14:textId="77777777" w:rsidR="00465FD8" w:rsidRDefault="00631EB1">
      <w:pPr>
        <w:spacing w:before="131"/>
        <w:ind w:left="361" w:right="371"/>
        <w:jc w:val="center"/>
        <w:rPr>
          <w:rFonts w:ascii="Arial" w:hAnsi="Arial"/>
          <w:sz w:val="18"/>
        </w:rPr>
      </w:pPr>
      <w:r>
        <w:rPr>
          <w:spacing w:val="-1"/>
          <w:w w:val="105"/>
          <w:sz w:val="24"/>
        </w:rPr>
        <w:t>Po-Ju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Ke</w:t>
      </w:r>
      <w:r>
        <w:rPr>
          <w:spacing w:val="-1"/>
          <w:w w:val="105"/>
          <w:position w:val="9"/>
          <w:sz w:val="18"/>
        </w:rPr>
        <w:t>1,</w:t>
      </w:r>
      <w:r>
        <w:rPr>
          <w:spacing w:val="-9"/>
          <w:w w:val="105"/>
          <w:position w:val="9"/>
          <w:sz w:val="18"/>
        </w:rPr>
        <w:t xml:space="preserve"> </w:t>
      </w:r>
      <w:r>
        <w:rPr>
          <w:rFonts w:ascii="Arial" w:hAnsi="Arial"/>
          <w:spacing w:val="-1"/>
          <w:w w:val="105"/>
          <w:position w:val="9"/>
          <w:sz w:val="18"/>
        </w:rPr>
        <w:t>†</w:t>
      </w:r>
    </w:p>
    <w:p w14:paraId="7E9C6553" w14:textId="77777777" w:rsidR="00465FD8" w:rsidRDefault="00631EB1">
      <w:pPr>
        <w:spacing w:before="294" w:line="336" w:lineRule="auto"/>
        <w:ind w:left="373" w:right="371"/>
        <w:jc w:val="center"/>
        <w:rPr>
          <w:sz w:val="24"/>
        </w:rPr>
      </w:pPr>
      <w:r>
        <w:rPr>
          <w:spacing w:val="-2"/>
          <w:w w:val="110"/>
          <w:position w:val="9"/>
          <w:sz w:val="18"/>
        </w:rPr>
        <w:t>1</w:t>
      </w:r>
      <w:r>
        <w:rPr>
          <w:spacing w:val="-2"/>
          <w:w w:val="110"/>
          <w:sz w:val="24"/>
        </w:rPr>
        <w:t>Institute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of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Ecology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Evolutionary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Biology,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National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Taiwan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University,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Taipei,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Taiwan</w:t>
      </w:r>
    </w:p>
    <w:p w14:paraId="50E822DA" w14:textId="77777777" w:rsidR="00465FD8" w:rsidRDefault="00465FD8">
      <w:pPr>
        <w:pStyle w:val="BodyText"/>
        <w:spacing w:before="4"/>
        <w:rPr>
          <w:sz w:val="35"/>
        </w:rPr>
      </w:pPr>
    </w:p>
    <w:p w14:paraId="748DEF37" w14:textId="77777777" w:rsidR="00465FD8" w:rsidRDefault="00631EB1">
      <w:pPr>
        <w:ind w:left="371" w:right="371"/>
        <w:jc w:val="center"/>
        <w:rPr>
          <w:sz w:val="24"/>
        </w:rPr>
      </w:pPr>
      <w:r>
        <w:rPr>
          <w:w w:val="105"/>
          <w:sz w:val="24"/>
        </w:rPr>
        <w:t>February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11, 2022</w:t>
      </w:r>
    </w:p>
    <w:p w14:paraId="041F1203" w14:textId="77777777" w:rsidR="00465FD8" w:rsidRDefault="00465FD8">
      <w:pPr>
        <w:pStyle w:val="BodyText"/>
        <w:rPr>
          <w:sz w:val="32"/>
        </w:rPr>
      </w:pPr>
    </w:p>
    <w:p w14:paraId="3702A879" w14:textId="77777777" w:rsidR="00465FD8" w:rsidRDefault="00465FD8">
      <w:pPr>
        <w:pStyle w:val="BodyText"/>
        <w:rPr>
          <w:sz w:val="32"/>
        </w:rPr>
      </w:pPr>
    </w:p>
    <w:p w14:paraId="7C060A50" w14:textId="77777777" w:rsidR="00465FD8" w:rsidRDefault="00465FD8">
      <w:pPr>
        <w:pStyle w:val="BodyText"/>
        <w:spacing w:before="4"/>
        <w:rPr>
          <w:sz w:val="32"/>
        </w:rPr>
      </w:pPr>
    </w:p>
    <w:p w14:paraId="0EC68F88" w14:textId="77777777" w:rsidR="00465FD8" w:rsidRDefault="00631EB1">
      <w:pPr>
        <w:spacing w:line="312" w:lineRule="auto"/>
        <w:ind w:left="119" w:right="6286"/>
      </w:pPr>
      <w:r>
        <w:rPr>
          <w:b/>
          <w:w w:val="105"/>
        </w:rPr>
        <w:t xml:space="preserve">Type of article: </w:t>
      </w:r>
      <w:r>
        <w:rPr>
          <w:w w:val="105"/>
        </w:rPr>
        <w:t>News &amp; Views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Subject strapline:</w:t>
      </w:r>
      <w:r>
        <w:rPr>
          <w:b/>
          <w:spacing w:val="25"/>
          <w:w w:val="105"/>
        </w:rPr>
        <w:t xml:space="preserve"> </w:t>
      </w:r>
      <w:commentRangeStart w:id="1"/>
      <w:r>
        <w:rPr>
          <w:w w:val="105"/>
        </w:rPr>
        <w:t>Plant Ecology</w:t>
      </w:r>
      <w:r>
        <w:rPr>
          <w:spacing w:val="-54"/>
          <w:w w:val="105"/>
        </w:rPr>
        <w:t xml:space="preserve"> </w:t>
      </w:r>
      <w:commentRangeEnd w:id="1"/>
      <w:r w:rsidR="00DE66B1">
        <w:rPr>
          <w:rStyle w:val="CommentReference"/>
        </w:rPr>
        <w:commentReference w:id="1"/>
      </w:r>
      <w:r>
        <w:rPr>
          <w:b/>
          <w:w w:val="105"/>
        </w:rPr>
        <w:t xml:space="preserve">Words in main text: </w:t>
      </w:r>
      <w:r>
        <w:rPr>
          <w:w w:val="105"/>
        </w:rPr>
        <w:t>1000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Number of figures: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References: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14</w:t>
      </w:r>
    </w:p>
    <w:p w14:paraId="727D209B" w14:textId="77777777" w:rsidR="00465FD8" w:rsidRDefault="00465FD8">
      <w:pPr>
        <w:pStyle w:val="BodyText"/>
        <w:rPr>
          <w:sz w:val="20"/>
        </w:rPr>
      </w:pPr>
    </w:p>
    <w:p w14:paraId="4558D019" w14:textId="77777777" w:rsidR="00465FD8" w:rsidRDefault="00465FD8">
      <w:pPr>
        <w:pStyle w:val="BodyText"/>
        <w:rPr>
          <w:sz w:val="20"/>
        </w:rPr>
      </w:pPr>
    </w:p>
    <w:p w14:paraId="7B34173C" w14:textId="77777777" w:rsidR="00465FD8" w:rsidRDefault="00465FD8">
      <w:pPr>
        <w:pStyle w:val="BodyText"/>
        <w:rPr>
          <w:sz w:val="20"/>
        </w:rPr>
      </w:pPr>
    </w:p>
    <w:p w14:paraId="186C55EE" w14:textId="77777777" w:rsidR="00465FD8" w:rsidRDefault="00465FD8">
      <w:pPr>
        <w:pStyle w:val="BodyText"/>
        <w:rPr>
          <w:sz w:val="20"/>
        </w:rPr>
      </w:pPr>
    </w:p>
    <w:p w14:paraId="0F294C21" w14:textId="77777777" w:rsidR="00465FD8" w:rsidRDefault="00465FD8">
      <w:pPr>
        <w:pStyle w:val="BodyText"/>
        <w:rPr>
          <w:sz w:val="20"/>
        </w:rPr>
      </w:pPr>
    </w:p>
    <w:p w14:paraId="3E5A3819" w14:textId="77777777" w:rsidR="00465FD8" w:rsidRDefault="00465FD8">
      <w:pPr>
        <w:pStyle w:val="BodyText"/>
        <w:rPr>
          <w:sz w:val="20"/>
        </w:rPr>
      </w:pPr>
    </w:p>
    <w:p w14:paraId="2626F412" w14:textId="77777777" w:rsidR="00465FD8" w:rsidRDefault="00465FD8">
      <w:pPr>
        <w:pStyle w:val="BodyText"/>
        <w:rPr>
          <w:sz w:val="20"/>
        </w:rPr>
      </w:pPr>
    </w:p>
    <w:p w14:paraId="3F6E19FA" w14:textId="77777777" w:rsidR="00465FD8" w:rsidRDefault="00465FD8">
      <w:pPr>
        <w:pStyle w:val="BodyText"/>
        <w:rPr>
          <w:sz w:val="20"/>
        </w:rPr>
      </w:pPr>
    </w:p>
    <w:p w14:paraId="7DE75193" w14:textId="77777777" w:rsidR="00465FD8" w:rsidRDefault="00465FD8">
      <w:pPr>
        <w:pStyle w:val="BodyText"/>
        <w:rPr>
          <w:sz w:val="20"/>
        </w:rPr>
      </w:pPr>
    </w:p>
    <w:p w14:paraId="2E3178BA" w14:textId="77777777" w:rsidR="00465FD8" w:rsidRDefault="00465FD8">
      <w:pPr>
        <w:pStyle w:val="BodyText"/>
        <w:rPr>
          <w:sz w:val="20"/>
        </w:rPr>
      </w:pPr>
    </w:p>
    <w:p w14:paraId="3AF14905" w14:textId="77777777" w:rsidR="00465FD8" w:rsidRDefault="00465FD8">
      <w:pPr>
        <w:pStyle w:val="BodyText"/>
        <w:rPr>
          <w:sz w:val="20"/>
        </w:rPr>
      </w:pPr>
    </w:p>
    <w:p w14:paraId="558B094D" w14:textId="77777777" w:rsidR="00465FD8" w:rsidRDefault="00465FD8">
      <w:pPr>
        <w:pStyle w:val="BodyText"/>
        <w:rPr>
          <w:sz w:val="20"/>
        </w:rPr>
      </w:pPr>
    </w:p>
    <w:p w14:paraId="51F0A98F" w14:textId="77777777" w:rsidR="00465FD8" w:rsidRDefault="00465FD8">
      <w:pPr>
        <w:pStyle w:val="BodyText"/>
        <w:rPr>
          <w:sz w:val="20"/>
        </w:rPr>
      </w:pPr>
    </w:p>
    <w:p w14:paraId="18A5C3F2" w14:textId="77777777" w:rsidR="00465FD8" w:rsidRDefault="00465FD8">
      <w:pPr>
        <w:pStyle w:val="BodyText"/>
        <w:rPr>
          <w:sz w:val="20"/>
        </w:rPr>
      </w:pPr>
    </w:p>
    <w:p w14:paraId="2A5ACB18" w14:textId="77777777" w:rsidR="00465FD8" w:rsidRDefault="00465FD8">
      <w:pPr>
        <w:pStyle w:val="BodyText"/>
        <w:rPr>
          <w:sz w:val="20"/>
        </w:rPr>
      </w:pPr>
    </w:p>
    <w:p w14:paraId="782E29B0" w14:textId="77777777" w:rsidR="00465FD8" w:rsidRDefault="00465FD8">
      <w:pPr>
        <w:pStyle w:val="BodyText"/>
        <w:rPr>
          <w:sz w:val="20"/>
        </w:rPr>
      </w:pPr>
    </w:p>
    <w:p w14:paraId="1E023A34" w14:textId="77777777" w:rsidR="00465FD8" w:rsidRDefault="00465FD8">
      <w:pPr>
        <w:pStyle w:val="BodyText"/>
        <w:rPr>
          <w:sz w:val="20"/>
        </w:rPr>
      </w:pPr>
    </w:p>
    <w:p w14:paraId="567F9AB5" w14:textId="77777777" w:rsidR="00465FD8" w:rsidRDefault="00465FD8">
      <w:pPr>
        <w:pStyle w:val="BodyText"/>
        <w:rPr>
          <w:sz w:val="20"/>
        </w:rPr>
      </w:pPr>
    </w:p>
    <w:p w14:paraId="785EE5F8" w14:textId="77777777" w:rsidR="00465FD8" w:rsidRDefault="00465FD8">
      <w:pPr>
        <w:pStyle w:val="BodyText"/>
        <w:rPr>
          <w:sz w:val="20"/>
        </w:rPr>
      </w:pPr>
    </w:p>
    <w:p w14:paraId="6BA96196" w14:textId="77777777" w:rsidR="00465FD8" w:rsidRDefault="00465FD8">
      <w:pPr>
        <w:pStyle w:val="BodyText"/>
        <w:rPr>
          <w:sz w:val="20"/>
        </w:rPr>
      </w:pPr>
    </w:p>
    <w:p w14:paraId="5C11B97E" w14:textId="77777777" w:rsidR="00465FD8" w:rsidRDefault="00465FD8">
      <w:pPr>
        <w:pStyle w:val="BodyText"/>
        <w:rPr>
          <w:sz w:val="20"/>
        </w:rPr>
      </w:pPr>
    </w:p>
    <w:p w14:paraId="2F05F64F" w14:textId="0F56C510" w:rsidR="00465FD8" w:rsidRDefault="00DE66B1">
      <w:pPr>
        <w:pStyle w:val="BodyText"/>
        <w:spacing w:before="8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3560AC" wp14:editId="24B6AEA5">
                <wp:simplePos x="0" y="0"/>
                <wp:positionH relativeFrom="page">
                  <wp:posOffset>914400</wp:posOffset>
                </wp:positionH>
                <wp:positionV relativeFrom="paragraph">
                  <wp:posOffset>166370</wp:posOffset>
                </wp:positionV>
                <wp:extent cx="2377440" cy="1270"/>
                <wp:effectExtent l="0" t="0" r="0" b="0"/>
                <wp:wrapTopAndBottom/>
                <wp:docPr id="12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>
                            <a:gd name="T0" fmla="*/ 0 w 3744"/>
                            <a:gd name="T1" fmla="*/ 0 h 1270"/>
                            <a:gd name="T2" fmla="*/ 2377440 w 374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744" h="1270">
                              <a:moveTo>
                                <a:pt x="0" y="0"/>
                              </a:moveTo>
                              <a:lnTo>
                                <a:pt x="374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6D66B" id="docshape2" o:spid="_x0000_s1026" style="position:absolute;margin-left:1in;margin-top:13.1pt;width:187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" path="m,l3744,e" filled="f" strokeweight=".14042mm">
                <v:path arrowok="t" o:connecttype="custom" o:connectlocs="0,0;1509674400,0" o:connectangles="0,0"/>
                <w10:wrap type="topAndBottom" anchorx="page"/>
              </v:shape>
            </w:pict>
          </mc:Fallback>
        </mc:AlternateContent>
      </w:r>
    </w:p>
    <w:p w14:paraId="12C6FEE2" w14:textId="77777777" w:rsidR="00465FD8" w:rsidRDefault="00631EB1">
      <w:pPr>
        <w:spacing w:before="36" w:line="254" w:lineRule="auto"/>
        <w:ind w:left="119" w:firstLine="325"/>
        <w:rPr>
          <w:sz w:val="18"/>
        </w:rPr>
      </w:pPr>
      <w:bookmarkStart w:id="2" w:name="_bookmark0"/>
      <w:bookmarkEnd w:id="2"/>
      <w:r>
        <w:rPr>
          <w:rFonts w:ascii="Arial" w:hAnsi="Arial"/>
          <w:w w:val="105"/>
          <w:sz w:val="18"/>
        </w:rPr>
        <w:t>†</w:t>
      </w:r>
      <w:r>
        <w:rPr>
          <w:rFonts w:ascii="Arial" w:hAnsi="Arial"/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Correspondence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author: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Institute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Ecology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Evolutionary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Biology,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National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Taiwan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University,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Taipei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10617,</w:t>
      </w:r>
      <w:r>
        <w:rPr>
          <w:spacing w:val="-45"/>
          <w:w w:val="105"/>
          <w:sz w:val="18"/>
        </w:rPr>
        <w:t xml:space="preserve"> </w:t>
      </w:r>
      <w:r>
        <w:rPr>
          <w:w w:val="110"/>
          <w:sz w:val="18"/>
        </w:rPr>
        <w:t>Taiwan.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Phone: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+886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02-3366-2467.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Email:</w:t>
      </w:r>
      <w:r>
        <w:rPr>
          <w:spacing w:val="12"/>
          <w:w w:val="110"/>
          <w:sz w:val="18"/>
        </w:rPr>
        <w:t xml:space="preserve"> </w:t>
      </w:r>
      <w:hyperlink r:id="rId9">
        <w:r>
          <w:rPr>
            <w:w w:val="110"/>
            <w:sz w:val="18"/>
          </w:rPr>
          <w:t>pojuk</w:t>
        </w:r>
      </w:hyperlink>
      <w:hyperlink r:id="rId10">
        <w:r>
          <w:rPr>
            <w:w w:val="110"/>
            <w:sz w:val="18"/>
          </w:rPr>
          <w:t>e@ntu.edu.tw</w:t>
        </w:r>
      </w:hyperlink>
    </w:p>
    <w:p w14:paraId="772CD0D5" w14:textId="77777777" w:rsidR="00465FD8" w:rsidRDefault="00465FD8">
      <w:pPr>
        <w:spacing w:line="254" w:lineRule="auto"/>
        <w:rPr>
          <w:sz w:val="18"/>
        </w:rPr>
        <w:sectPr w:rsidR="00465FD8">
          <w:footerReference w:type="default" r:id="rId11"/>
          <w:type w:val="continuous"/>
          <w:pgSz w:w="12240" w:h="15840"/>
          <w:pgMar w:top="1500" w:right="1320" w:bottom="1080" w:left="1320" w:header="0" w:footer="882" w:gutter="0"/>
          <w:pgNumType w:start="1"/>
          <w:cols w:space="720"/>
        </w:sectPr>
      </w:pPr>
    </w:p>
    <w:p w14:paraId="0D546615" w14:textId="77777777" w:rsidR="00465FD8" w:rsidRDefault="00631EB1">
      <w:pPr>
        <w:pStyle w:val="Heading1"/>
        <w:spacing w:before="137"/>
      </w:pPr>
      <w:commentRangeStart w:id="3"/>
      <w:r>
        <w:rPr>
          <w:w w:val="105"/>
        </w:rPr>
        <w:lastRenderedPageBreak/>
        <w:t>Standfirst</w:t>
      </w:r>
      <w:commentRangeEnd w:id="3"/>
      <w:r w:rsidR="00DE66B1">
        <w:rPr>
          <w:rStyle w:val="CommentReference"/>
          <w:b w:val="0"/>
          <w:bCs w:val="0"/>
        </w:rPr>
        <w:commentReference w:id="3"/>
      </w:r>
    </w:p>
    <w:p w14:paraId="79DCD9EA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28A0DF3E" w14:textId="6A7D8EF5" w:rsidR="00465FD8" w:rsidRDefault="00DE66B1">
      <w:pPr>
        <w:spacing w:line="415" w:lineRule="auto"/>
        <w:ind w:left="120" w:right="119"/>
        <w:jc w:val="both"/>
        <w:rPr>
          <w:b/>
        </w:rPr>
      </w:pPr>
      <w:ins w:id="4" w:author="Simon Harold" w:date="2022-02-16T14:59:00Z">
        <w:r>
          <w:rPr>
            <w:b/>
            <w:w w:val="105"/>
          </w:rPr>
          <w:t xml:space="preserve">Experimentally </w:t>
        </w:r>
      </w:ins>
      <w:del w:id="5" w:author="Simon Harold" w:date="2022-02-16T14:59:00Z">
        <w:r w:rsidR="00631EB1" w:rsidDel="00DE66B1">
          <w:rPr>
            <w:b/>
            <w:w w:val="105"/>
          </w:rPr>
          <w:delText>Changes</w:delText>
        </w:r>
        <w:r w:rsidR="00631EB1" w:rsidDel="00DE66B1">
          <w:rPr>
            <w:b/>
            <w:spacing w:val="-8"/>
            <w:w w:val="105"/>
          </w:rPr>
          <w:delText xml:space="preserve"> </w:delText>
        </w:r>
      </w:del>
      <w:ins w:id="6" w:author="Simon Harold" w:date="2022-02-16T14:59:00Z">
        <w:r>
          <w:rPr>
            <w:b/>
            <w:w w:val="105"/>
          </w:rPr>
          <w:t>manipulating</w:t>
        </w:r>
        <w:r>
          <w:rPr>
            <w:b/>
            <w:spacing w:val="-8"/>
            <w:w w:val="105"/>
          </w:rPr>
          <w:t xml:space="preserve"> </w:t>
        </w:r>
      </w:ins>
      <w:del w:id="7" w:author="Simon Harold" w:date="2022-02-16T14:59:00Z">
        <w:r w:rsidR="00631EB1" w:rsidDel="00DE66B1">
          <w:rPr>
            <w:b/>
            <w:w w:val="105"/>
          </w:rPr>
          <w:delText>in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</w:del>
      <w:r w:rsidR="00631EB1">
        <w:rPr>
          <w:b/>
          <w:w w:val="105"/>
        </w:rPr>
        <w:t>precipitation</w:t>
      </w:r>
      <w:r w:rsidR="00631EB1">
        <w:rPr>
          <w:b/>
          <w:spacing w:val="-7"/>
          <w:w w:val="105"/>
        </w:rPr>
        <w:t xml:space="preserve"> </w:t>
      </w:r>
      <w:r w:rsidR="00631EB1">
        <w:rPr>
          <w:b/>
          <w:w w:val="105"/>
        </w:rPr>
        <w:t>levels</w:t>
      </w:r>
      <w:r w:rsidR="00631EB1">
        <w:rPr>
          <w:b/>
          <w:spacing w:val="-7"/>
          <w:w w:val="105"/>
        </w:rPr>
        <w:t xml:space="preserve"> </w:t>
      </w:r>
      <w:ins w:id="8" w:author="Simon Harold" w:date="2022-02-16T15:00:00Z">
        <w:r>
          <w:rPr>
            <w:b/>
            <w:spacing w:val="-7"/>
            <w:w w:val="105"/>
          </w:rPr>
          <w:t xml:space="preserve">reveals </w:t>
        </w:r>
      </w:ins>
      <w:del w:id="9" w:author="Simon Harold" w:date="2022-02-16T15:00:00Z">
        <w:r w:rsidR="00631EB1" w:rsidDel="00DE66B1">
          <w:rPr>
            <w:b/>
            <w:w w:val="105"/>
          </w:rPr>
          <w:delText>alter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</w:del>
      <w:del w:id="10" w:author="Simon Harold" w:date="2022-02-16T15:04:00Z">
        <w:r w:rsidR="00631EB1" w:rsidDel="00DE66B1">
          <w:rPr>
            <w:b/>
            <w:w w:val="105"/>
          </w:rPr>
          <w:delText>the</w:delText>
        </w:r>
        <w:r w:rsidR="00631EB1" w:rsidDel="00DE66B1">
          <w:rPr>
            <w:b/>
            <w:spacing w:val="-8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interactions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between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plants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and</w:delText>
        </w:r>
        <w:r w:rsidR="00631EB1" w:rsidDel="00DE66B1">
          <w:rPr>
            <w:b/>
            <w:spacing w:val="-7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soil</w:delText>
        </w:r>
        <w:r w:rsidR="00631EB1" w:rsidDel="00DE66B1">
          <w:rPr>
            <w:b/>
            <w:spacing w:val="-8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microbes,</w:delText>
        </w:r>
        <w:r w:rsidR="00631EB1" w:rsidDel="00DE66B1">
          <w:rPr>
            <w:b/>
            <w:spacing w:val="-1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>resulting</w:delText>
        </w:r>
        <w:r w:rsidR="00631EB1" w:rsidDel="00DE66B1">
          <w:rPr>
            <w:b/>
            <w:spacing w:val="-55"/>
            <w:w w:val="105"/>
          </w:rPr>
          <w:delText xml:space="preserve"> </w:delText>
        </w:r>
        <w:r w:rsidR="00631EB1" w:rsidDel="00DE66B1">
          <w:rPr>
            <w:b/>
            <w:w w:val="105"/>
          </w:rPr>
          <w:delText xml:space="preserve">in </w:delText>
        </w:r>
      </w:del>
      <w:r w:rsidR="00631EB1">
        <w:rPr>
          <w:b/>
          <w:w w:val="105"/>
        </w:rPr>
        <w:t>diversity-eroding plant–soil feedbacks under wetter condit</w:t>
      </w:r>
      <w:r>
        <w:rPr>
          <w:b/>
          <w:w w:val="105"/>
        </w:rPr>
        <w:t>ions that render plant community</w:t>
      </w:r>
      <w:ins w:id="11" w:author="Simon Harold" w:date="2022-02-16T15:10:00Z">
        <w:r w:rsidR="009352C7">
          <w:rPr>
            <w:b/>
            <w:w w:val="105"/>
          </w:rPr>
          <w:t xml:space="preserve"> dynamics</w:t>
        </w:r>
      </w:ins>
      <w:r>
        <w:rPr>
          <w:b/>
          <w:w w:val="105"/>
        </w:rPr>
        <w:t xml:space="preserve"> </w:t>
      </w:r>
      <w:r w:rsidR="00631EB1">
        <w:rPr>
          <w:b/>
          <w:spacing w:val="-55"/>
          <w:w w:val="105"/>
        </w:rPr>
        <w:t xml:space="preserve"> </w:t>
      </w:r>
      <w:r w:rsidR="00631EB1">
        <w:rPr>
          <w:b/>
          <w:w w:val="110"/>
        </w:rPr>
        <w:t>less</w:t>
      </w:r>
      <w:r w:rsidR="00631EB1">
        <w:rPr>
          <w:b/>
          <w:spacing w:val="-7"/>
          <w:w w:val="110"/>
        </w:rPr>
        <w:t xml:space="preserve"> </w:t>
      </w:r>
      <w:r w:rsidR="00631EB1">
        <w:rPr>
          <w:b/>
          <w:w w:val="110"/>
        </w:rPr>
        <w:t>predictable.</w:t>
      </w:r>
    </w:p>
    <w:p w14:paraId="3EA12377" w14:textId="77777777" w:rsidR="00465FD8" w:rsidRDefault="00465FD8">
      <w:pPr>
        <w:pStyle w:val="BodyText"/>
        <w:rPr>
          <w:b/>
          <w:sz w:val="30"/>
        </w:rPr>
      </w:pPr>
    </w:p>
    <w:p w14:paraId="46DA732F" w14:textId="77777777" w:rsidR="00465FD8" w:rsidRDefault="00465FD8">
      <w:pPr>
        <w:pStyle w:val="BodyText"/>
        <w:spacing w:before="6"/>
        <w:rPr>
          <w:b/>
          <w:sz w:val="36"/>
        </w:rPr>
      </w:pPr>
    </w:p>
    <w:p w14:paraId="45819B94" w14:textId="77777777" w:rsidR="00465FD8" w:rsidRDefault="00631EB1">
      <w:pPr>
        <w:pStyle w:val="Heading1"/>
      </w:pPr>
      <w:r>
        <w:rPr>
          <w:w w:val="110"/>
        </w:rPr>
        <w:t>Main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</w:p>
    <w:p w14:paraId="183A5DE0" w14:textId="77777777" w:rsidR="00465FD8" w:rsidRDefault="00465FD8">
      <w:pPr>
        <w:pStyle w:val="BodyText"/>
        <w:spacing w:before="4"/>
        <w:rPr>
          <w:b/>
          <w:sz w:val="46"/>
        </w:rPr>
      </w:pPr>
    </w:p>
    <w:p w14:paraId="12301D70" w14:textId="26D72000" w:rsidR="00465FD8" w:rsidRDefault="00631EB1">
      <w:pPr>
        <w:pStyle w:val="BodyText"/>
        <w:spacing w:before="1" w:line="405" w:lineRule="auto"/>
        <w:ind w:left="119" w:right="117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plants</w:t>
      </w:r>
      <w:r>
        <w:rPr>
          <w:spacing w:val="-18"/>
          <w:w w:val="110"/>
        </w:rPr>
        <w:t xml:space="preserve"> </w:t>
      </w:r>
      <w:r>
        <w:rPr>
          <w:w w:val="110"/>
        </w:rPr>
        <w:t>grow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harbors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diverse</w:t>
      </w:r>
      <w:r>
        <w:rPr>
          <w:spacing w:val="-18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7"/>
          <w:w w:val="110"/>
        </w:rPr>
        <w:t xml:space="preserve"> </w:t>
      </w:r>
      <w:r>
        <w:rPr>
          <w:w w:val="110"/>
        </w:rPr>
        <w:t>microbes</w:t>
      </w:r>
      <w:ins w:id="12" w:author="Simon Harold" w:date="2022-02-16T15:13:00Z">
        <w:r w:rsidR="00E25D6A">
          <w:rPr>
            <w:w w:val="110"/>
          </w:rPr>
          <w:t xml:space="preserve"> that</w:t>
        </w:r>
      </w:ins>
      <w:del w:id="13" w:author="Simon Harold" w:date="2022-02-16T15:13:00Z">
        <w:r w:rsidDel="00E25D6A">
          <w:rPr>
            <w:w w:val="110"/>
          </w:rPr>
          <w:delText>.</w:delText>
        </w:r>
        <w:r w:rsidDel="00E25D6A">
          <w:rPr>
            <w:spacing w:val="15"/>
            <w:w w:val="110"/>
          </w:rPr>
          <w:delText xml:space="preserve"> </w:delText>
        </w:r>
        <w:r w:rsidDel="00E25D6A">
          <w:rPr>
            <w:w w:val="110"/>
          </w:rPr>
          <w:delText>Farmers</w:delText>
        </w:r>
        <w:r w:rsidDel="00E25D6A">
          <w:rPr>
            <w:spacing w:val="-18"/>
            <w:w w:val="110"/>
          </w:rPr>
          <w:delText xml:space="preserve"> </w:delText>
        </w:r>
        <w:r w:rsidDel="00E25D6A">
          <w:rPr>
            <w:w w:val="110"/>
          </w:rPr>
          <w:delText>have</w:delText>
        </w:r>
        <w:r w:rsidDel="00E25D6A">
          <w:rPr>
            <w:spacing w:val="-17"/>
            <w:w w:val="110"/>
          </w:rPr>
          <w:delText xml:space="preserve"> </w:delText>
        </w:r>
        <w:r w:rsidDel="00E25D6A">
          <w:rPr>
            <w:w w:val="110"/>
          </w:rPr>
          <w:delText>long</w:delText>
        </w:r>
        <w:r w:rsidDel="00E25D6A">
          <w:rPr>
            <w:spacing w:val="-18"/>
            <w:w w:val="110"/>
          </w:rPr>
          <w:delText xml:space="preserve"> </w:delText>
        </w:r>
        <w:r w:rsidDel="00E25D6A">
          <w:rPr>
            <w:w w:val="110"/>
          </w:rPr>
          <w:delText>known</w:delText>
        </w:r>
        <w:r w:rsidDel="00E25D6A">
          <w:rPr>
            <w:spacing w:val="-17"/>
            <w:w w:val="110"/>
          </w:rPr>
          <w:delText xml:space="preserve"> </w:delText>
        </w:r>
        <w:r w:rsidDel="00E25D6A">
          <w:rPr>
            <w:w w:val="110"/>
          </w:rPr>
          <w:delText>that</w:delText>
        </w:r>
        <w:r w:rsidDel="00E25D6A">
          <w:rPr>
            <w:spacing w:val="-59"/>
            <w:w w:val="110"/>
          </w:rPr>
          <w:delText xml:space="preserve"> </w:delText>
        </w:r>
        <w:r w:rsidDel="00E25D6A">
          <w:rPr>
            <w:w w:val="110"/>
          </w:rPr>
          <w:delText>these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soil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microbes</w:delText>
        </w:r>
      </w:del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affect</w:t>
      </w:r>
      <w:r>
        <w:rPr>
          <w:spacing w:val="-13"/>
          <w:w w:val="110"/>
        </w:rPr>
        <w:t xml:space="preserve"> </w:t>
      </w:r>
      <w:r>
        <w:rPr>
          <w:w w:val="110"/>
        </w:rPr>
        <w:t>plant</w:t>
      </w:r>
      <w:r>
        <w:rPr>
          <w:spacing w:val="-13"/>
          <w:w w:val="110"/>
        </w:rPr>
        <w:t xml:space="preserve"> </w:t>
      </w:r>
      <w:r>
        <w:rPr>
          <w:w w:val="110"/>
        </w:rPr>
        <w:t>growth</w:t>
      </w:r>
      <w:del w:id="14" w:author="Simon Harold" w:date="2022-02-16T15:13:00Z">
        <w:r w:rsidDel="00E25D6A">
          <w:rPr>
            <w:w w:val="110"/>
          </w:rPr>
          <w:delText>,</w:delText>
        </w:r>
        <w:r w:rsidDel="00E25D6A">
          <w:rPr>
            <w:spacing w:val="-11"/>
            <w:w w:val="110"/>
          </w:rPr>
          <w:delText xml:space="preserve"> </w:delText>
        </w:r>
        <w:r w:rsidDel="00E25D6A">
          <w:rPr>
            <w:w w:val="110"/>
          </w:rPr>
          <w:delText>causing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soil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sickness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and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replanting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failures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due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to</w:delText>
        </w:r>
        <w:r w:rsidDel="00E25D6A">
          <w:rPr>
            <w:spacing w:val="-13"/>
            <w:w w:val="110"/>
          </w:rPr>
          <w:delText xml:space="preserve"> </w:delText>
        </w:r>
        <w:r w:rsidDel="00E25D6A">
          <w:rPr>
            <w:w w:val="110"/>
          </w:rPr>
          <w:delText>the</w:delText>
        </w:r>
        <w:r w:rsidDel="00E25D6A">
          <w:rPr>
            <w:spacing w:val="-59"/>
            <w:w w:val="110"/>
          </w:rPr>
          <w:delText xml:space="preserve"> </w:delText>
        </w:r>
        <w:r w:rsidDel="00E25D6A">
          <w:rPr>
            <w:w w:val="105"/>
          </w:rPr>
          <w:delText>accumulation of soil-borne pathogens</w:delText>
        </w:r>
        <w:r w:rsidR="00D7593C" w:rsidDel="00E25D6A">
          <w:fldChar w:fldCharType="begin"/>
        </w:r>
        <w:r w:rsidR="00D7593C" w:rsidDel="00E25D6A">
          <w:delInstrText xml:space="preserve"> HYPERLINK \l "_bookmark3" </w:delInstrText>
        </w:r>
        <w:r w:rsidR="00D7593C" w:rsidDel="00E25D6A">
          <w:fldChar w:fldCharType="separate"/>
        </w:r>
        <w:r w:rsidDel="00E25D6A">
          <w:rPr>
            <w:w w:val="105"/>
            <w:position w:val="8"/>
            <w:sz w:val="16"/>
          </w:rPr>
          <w:delText>1,2</w:delText>
        </w:r>
        <w:r w:rsidR="00D7593C" w:rsidDel="00E25D6A">
          <w:rPr>
            <w:w w:val="105"/>
            <w:position w:val="8"/>
            <w:sz w:val="16"/>
          </w:rPr>
          <w:fldChar w:fldCharType="end"/>
        </w:r>
      </w:del>
      <w:del w:id="15" w:author="Simon Harold" w:date="2022-02-16T15:14:00Z">
        <w:r w:rsidDel="00E25D6A">
          <w:rPr>
            <w:w w:val="105"/>
          </w:rPr>
          <w:delText>.</w:delText>
        </w:r>
        <w:r w:rsidDel="00E25D6A">
          <w:rPr>
            <w:spacing w:val="1"/>
            <w:w w:val="105"/>
          </w:rPr>
          <w:delText xml:space="preserve"> </w:delText>
        </w:r>
        <w:r w:rsidDel="00E25D6A">
          <w:rPr>
            <w:w w:val="105"/>
          </w:rPr>
          <w:delText>Rooted in agriculture, the study of plant–soil microbe in-</w:delText>
        </w:r>
        <w:r w:rsidDel="00E25D6A">
          <w:rPr>
            <w:spacing w:val="1"/>
            <w:w w:val="105"/>
          </w:rPr>
          <w:delText xml:space="preserve"> </w:delText>
        </w:r>
        <w:r w:rsidDel="00E25D6A">
          <w:rPr>
            <w:w w:val="110"/>
          </w:rPr>
          <w:delText>teractions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had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also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made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its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way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to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fundamental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ecology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questions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such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as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the</w:delText>
        </w:r>
        <w:r w:rsidDel="00E25D6A">
          <w:rPr>
            <w:spacing w:val="-16"/>
            <w:w w:val="110"/>
          </w:rPr>
          <w:delText xml:space="preserve"> </w:delText>
        </w:r>
        <w:r w:rsidDel="00E25D6A">
          <w:rPr>
            <w:w w:val="110"/>
          </w:rPr>
          <w:delText>coexistence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of</w:delText>
        </w:r>
        <w:r w:rsidDel="00E25D6A">
          <w:rPr>
            <w:spacing w:val="-15"/>
            <w:w w:val="110"/>
          </w:rPr>
          <w:delText xml:space="preserve"> </w:delText>
        </w:r>
        <w:r w:rsidDel="00E25D6A">
          <w:rPr>
            <w:w w:val="110"/>
          </w:rPr>
          <w:delText>plant</w:delText>
        </w:r>
        <w:r w:rsidDel="00E25D6A">
          <w:rPr>
            <w:spacing w:val="-58"/>
            <w:w w:val="110"/>
          </w:rPr>
          <w:delText xml:space="preserve"> </w:delText>
        </w:r>
        <w:r w:rsidDel="00E25D6A">
          <w:rPr>
            <w:w w:val="110"/>
          </w:rPr>
          <w:delText>species in diverse communities</w:delText>
        </w:r>
        <w:r w:rsidR="00D7593C" w:rsidDel="00E25D6A">
          <w:fldChar w:fldCharType="begin"/>
        </w:r>
        <w:r w:rsidR="00D7593C" w:rsidDel="00E25D6A">
          <w:delInstrText xml:space="preserve"> HYPERLINK \l "_bookmark4" </w:delInstrText>
        </w:r>
        <w:r w:rsidR="00D7593C" w:rsidDel="00E25D6A">
          <w:fldChar w:fldCharType="separate"/>
        </w:r>
        <w:r w:rsidDel="00E25D6A">
          <w:rPr>
            <w:w w:val="110"/>
            <w:position w:val="8"/>
            <w:sz w:val="16"/>
          </w:rPr>
          <w:delText>3</w:delText>
        </w:r>
        <w:r w:rsidR="00D7593C" w:rsidDel="00E25D6A">
          <w:rPr>
            <w:w w:val="110"/>
            <w:position w:val="8"/>
            <w:sz w:val="16"/>
          </w:rPr>
          <w:fldChar w:fldCharType="end"/>
        </w:r>
      </w:del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Recent research has highlighted that the interactions between</w:t>
      </w:r>
      <w:r>
        <w:rPr>
          <w:spacing w:val="1"/>
          <w:w w:val="110"/>
        </w:rPr>
        <w:t xml:space="preserve"> </w:t>
      </w:r>
      <w:r>
        <w:rPr>
          <w:w w:val="110"/>
        </w:rPr>
        <w:t>plants and soil microbes can vary with environmental factors such as nutrient and water avail</w:t>
      </w:r>
      <w:del w:id="16" w:author="Simon Harold" w:date="2022-02-17T10:19:00Z">
        <w:r w:rsidDel="00DA21F3">
          <w:rPr>
            <w:w w:val="110"/>
          </w:rPr>
          <w:delText>-</w:delText>
        </w:r>
        <w:r w:rsidDel="00DA21F3">
          <w:rPr>
            <w:spacing w:val="1"/>
            <w:w w:val="110"/>
          </w:rPr>
          <w:delText xml:space="preserve"> </w:delText>
        </w:r>
      </w:del>
      <w:r>
        <w:rPr>
          <w:w w:val="110"/>
        </w:rPr>
        <w:t>ability</w:t>
      </w:r>
      <w:hyperlink w:anchor="_bookmark6" w:history="1">
        <w:r>
          <w:rPr>
            <w:w w:val="110"/>
            <w:position w:val="8"/>
            <w:sz w:val="16"/>
          </w:rPr>
          <w:t>4,5</w:t>
        </w:r>
      </w:hyperlink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dependency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predict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consequence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58"/>
          <w:w w:val="110"/>
        </w:rPr>
        <w:t xml:space="preserve"> </w:t>
      </w:r>
      <w:r>
        <w:rPr>
          <w:w w:val="110"/>
        </w:rPr>
        <w:t>microbe</w:t>
      </w:r>
      <w:r>
        <w:rPr>
          <w:spacing w:val="-20"/>
          <w:w w:val="110"/>
        </w:rPr>
        <w:t xml:space="preserve"> </w:t>
      </w:r>
      <w:r>
        <w:rPr>
          <w:w w:val="110"/>
        </w:rPr>
        <w:t>interactions,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9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9"/>
          <w:w w:val="110"/>
        </w:rPr>
        <w:t xml:space="preserve"> </w:t>
      </w:r>
      <w:r>
        <w:rPr>
          <w:w w:val="110"/>
        </w:rPr>
        <w:t>it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0"/>
          <w:w w:val="110"/>
        </w:rPr>
        <w:t xml:space="preserve"> </w:t>
      </w:r>
      <w:r>
        <w:rPr>
          <w:w w:val="110"/>
        </w:rPr>
        <w:t>importance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climate</w:t>
      </w:r>
      <w:r>
        <w:rPr>
          <w:spacing w:val="-19"/>
          <w:w w:val="110"/>
        </w:rPr>
        <w:t xml:space="preserve"> </w:t>
      </w:r>
      <w:r>
        <w:rPr>
          <w:w w:val="110"/>
        </w:rPr>
        <w:t>change</w:t>
      </w:r>
      <w:r>
        <w:rPr>
          <w:spacing w:val="-19"/>
          <w:w w:val="110"/>
        </w:rPr>
        <w:t xml:space="preserve"> </w:t>
      </w:r>
      <w:r>
        <w:rPr>
          <w:w w:val="110"/>
        </w:rPr>
        <w:t>introduces</w:t>
      </w:r>
      <w:r>
        <w:rPr>
          <w:spacing w:val="-58"/>
          <w:w w:val="110"/>
        </w:rPr>
        <w:t xml:space="preserve"> </w:t>
      </w:r>
      <w:r>
        <w:rPr>
          <w:w w:val="105"/>
        </w:rPr>
        <w:t xml:space="preserve">variation in </w:t>
      </w:r>
      <w:del w:id="17" w:author="Simon Harold" w:date="2022-02-17T10:19:00Z">
        <w:r w:rsidDel="00DA21F3">
          <w:rPr>
            <w:w w:val="105"/>
          </w:rPr>
          <w:delText xml:space="preserve">the </w:delText>
        </w:r>
      </w:del>
      <w:r>
        <w:rPr>
          <w:w w:val="105"/>
        </w:rPr>
        <w:t>environmental factors across time</w:t>
      </w:r>
      <w:hyperlink w:anchor="_bookmark7" w:history="1">
        <w:r>
          <w:rPr>
            <w:w w:val="105"/>
            <w:position w:val="8"/>
            <w:sz w:val="16"/>
          </w:rPr>
          <w:t>6</w:t>
        </w:r>
      </w:hyperlink>
      <w:r>
        <w:rPr>
          <w:w w:val="105"/>
        </w:rPr>
        <w:t xml:space="preserve">. Writing in this issue of </w:t>
      </w:r>
      <w:r>
        <w:rPr>
          <w:i/>
          <w:w w:val="105"/>
        </w:rPr>
        <w:t>Nature Ecology &amp; Evolu</w:t>
      </w:r>
      <w:del w:id="18" w:author="Simon Harold" w:date="2022-02-17T10:17:00Z">
        <w:r w:rsidDel="00010B16">
          <w:rPr>
            <w:i/>
            <w:w w:val="105"/>
          </w:rPr>
          <w:delText>-</w:delText>
        </w:r>
        <w:r w:rsidDel="00010B16">
          <w:rPr>
            <w:i/>
            <w:spacing w:val="-55"/>
            <w:w w:val="105"/>
          </w:rPr>
          <w:delText xml:space="preserve"> </w:delText>
        </w:r>
      </w:del>
      <w:r>
        <w:rPr>
          <w:i/>
          <w:w w:val="110"/>
        </w:rPr>
        <w:t>tion</w:t>
      </w:r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r>
        <w:rPr>
          <w:w w:val="110"/>
        </w:rPr>
        <w:t>Dudenhöffer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colleagues</w:t>
      </w:r>
      <w:hyperlink w:anchor="_bookmark8" w:history="1">
        <w:r>
          <w:rPr>
            <w:w w:val="110"/>
            <w:position w:val="8"/>
            <w:sz w:val="16"/>
          </w:rPr>
          <w:t>7</w:t>
        </w:r>
        <w:r>
          <w:rPr>
            <w:spacing w:val="1"/>
            <w:w w:val="110"/>
            <w:position w:val="8"/>
            <w:sz w:val="16"/>
          </w:rPr>
          <w:t xml:space="preserve"> </w:t>
        </w:r>
      </w:hyperlink>
      <w:del w:id="19" w:author="Simon Harold" w:date="2022-02-16T15:14:00Z">
        <w:r w:rsidDel="00E25D6A">
          <w:rPr>
            <w:w w:val="110"/>
          </w:rPr>
          <w:delText>employed</w:delText>
        </w:r>
        <w:r w:rsidDel="00E25D6A">
          <w:rPr>
            <w:spacing w:val="-26"/>
            <w:w w:val="110"/>
          </w:rPr>
          <w:delText xml:space="preserve"> </w:delText>
        </w:r>
        <w:r w:rsidDel="00E25D6A">
          <w:rPr>
            <w:w w:val="110"/>
          </w:rPr>
          <w:delText>a</w:delText>
        </w:r>
        <w:r w:rsidDel="00E25D6A">
          <w:rPr>
            <w:spacing w:val="-25"/>
            <w:w w:val="110"/>
          </w:rPr>
          <w:delText xml:space="preserve"> </w:delText>
        </w:r>
        <w:r w:rsidDel="00E25D6A">
          <w:rPr>
            <w:w w:val="110"/>
          </w:rPr>
          <w:delText>comprehensive</w:delText>
        </w:r>
        <w:r w:rsidDel="00E25D6A">
          <w:rPr>
            <w:spacing w:val="-26"/>
            <w:w w:val="110"/>
          </w:rPr>
          <w:delText xml:space="preserve"> </w:delText>
        </w:r>
        <w:r w:rsidDel="00E25D6A">
          <w:rPr>
            <w:w w:val="110"/>
          </w:rPr>
          <w:delText>three-pronged</w:delText>
        </w:r>
        <w:r w:rsidDel="00E25D6A">
          <w:rPr>
            <w:spacing w:val="-26"/>
            <w:w w:val="110"/>
          </w:rPr>
          <w:delText xml:space="preserve"> </w:delText>
        </w:r>
        <w:r w:rsidDel="00E25D6A">
          <w:rPr>
            <w:w w:val="110"/>
          </w:rPr>
          <w:delText>approach</w:delText>
        </w:r>
      </w:del>
      <w:del w:id="20" w:author="Simon Harold" w:date="2022-02-16T15:07:00Z">
        <w:r w:rsidDel="009352C7">
          <w:rPr>
            <w:w w:val="110"/>
          </w:rPr>
          <w:delText>–</w:delText>
        </w:r>
      </w:del>
      <w:r>
        <w:rPr>
          <w:w w:val="110"/>
        </w:rPr>
        <w:t>combin</w:t>
      </w:r>
      <w:ins w:id="21" w:author="Simon Harold" w:date="2022-02-16T15:14:00Z">
        <w:r w:rsidR="00E25D6A">
          <w:rPr>
            <w:w w:val="110"/>
          </w:rPr>
          <w:t>e</w:t>
        </w:r>
      </w:ins>
      <w:del w:id="22" w:author="Simon Harold" w:date="2022-02-16T15:14:00Z">
        <w:r w:rsidDel="00E25D6A">
          <w:rPr>
            <w:w w:val="110"/>
          </w:rPr>
          <w:delText>ing</w:delText>
        </w:r>
      </w:del>
      <w:r>
        <w:rPr>
          <w:spacing w:val="-58"/>
          <w:w w:val="110"/>
        </w:rPr>
        <w:t xml:space="preserve"> </w:t>
      </w:r>
      <w:r>
        <w:rPr>
          <w:w w:val="110"/>
        </w:rPr>
        <w:t>greenhouse</w:t>
      </w:r>
      <w:r>
        <w:rPr>
          <w:spacing w:val="-3"/>
          <w:w w:val="110"/>
        </w:rPr>
        <w:t xml:space="preserve"> </w:t>
      </w:r>
      <w:r>
        <w:rPr>
          <w:w w:val="110"/>
        </w:rPr>
        <w:t>experiment</w:t>
      </w:r>
      <w:ins w:id="23" w:author="Simon Harold" w:date="2022-02-16T15:14:00Z">
        <w:r w:rsidR="00E25D6A">
          <w:rPr>
            <w:w w:val="110"/>
          </w:rPr>
          <w:t>s</w:t>
        </w:r>
      </w:ins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high-throughput</w:t>
      </w:r>
      <w:r>
        <w:rPr>
          <w:spacing w:val="-3"/>
          <w:w w:val="110"/>
        </w:rPr>
        <w:t xml:space="preserve"> </w:t>
      </w:r>
      <w:r>
        <w:rPr>
          <w:w w:val="110"/>
        </w:rPr>
        <w:t>sequencing,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ecological</w:t>
      </w:r>
      <w:r>
        <w:rPr>
          <w:spacing w:val="-3"/>
          <w:w w:val="110"/>
        </w:rPr>
        <w:t xml:space="preserve"> </w:t>
      </w:r>
      <w:r>
        <w:rPr>
          <w:w w:val="110"/>
        </w:rPr>
        <w:t>modeling</w:t>
      </w:r>
      <w:ins w:id="24" w:author="Simon Harold" w:date="2022-02-17T10:17:00Z">
        <w:r w:rsidR="00010B16">
          <w:rPr>
            <w:w w:val="110"/>
          </w:rPr>
          <w:t xml:space="preserve"> </w:t>
        </w:r>
      </w:ins>
      <w:del w:id="25" w:author="Simon Harold" w:date="2022-02-16T15:07:00Z">
        <w:r w:rsidDel="009352C7">
          <w:rPr>
            <w:w w:val="110"/>
          </w:rPr>
          <w:delText>–</w:delText>
        </w:r>
      </w:del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del w:id="26" w:author="Simon Harold" w:date="2022-02-16T15:14:00Z">
        <w:r w:rsidDel="00E25D6A">
          <w:rPr>
            <w:w w:val="110"/>
          </w:rPr>
          <w:delText>study</w:delText>
        </w:r>
        <w:r w:rsidDel="00E25D6A">
          <w:rPr>
            <w:spacing w:val="-2"/>
            <w:w w:val="110"/>
          </w:rPr>
          <w:delText xml:space="preserve"> </w:delText>
        </w:r>
      </w:del>
      <w:ins w:id="27" w:author="Simon Harold" w:date="2022-02-16T15:14:00Z">
        <w:r w:rsidR="00E25D6A">
          <w:rPr>
            <w:w w:val="110"/>
          </w:rPr>
          <w:t>show</w:t>
        </w:r>
        <w:r w:rsidR="00E25D6A">
          <w:rPr>
            <w:spacing w:val="-2"/>
            <w:w w:val="110"/>
          </w:rPr>
          <w:t xml:space="preserve"> </w:t>
        </w:r>
      </w:ins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soil</w:t>
      </w:r>
      <w:ins w:id="28" w:author="Simon Harold" w:date="2022-02-17T10:19:00Z">
        <w:r w:rsidR="00DA21F3">
          <w:rPr>
            <w:w w:val="110"/>
          </w:rPr>
          <w:t xml:space="preserve"> </w:t>
        </w:r>
      </w:ins>
      <w:r>
        <w:rPr>
          <w:spacing w:val="-58"/>
          <w:w w:val="110"/>
        </w:rPr>
        <w:t xml:space="preserve"> </w:t>
      </w:r>
      <w:r>
        <w:rPr>
          <w:w w:val="110"/>
        </w:rPr>
        <w:t>water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del w:id="29" w:author="Simon Harold" w:date="2022-02-16T15:15:00Z">
        <w:r w:rsidDel="00E25D6A">
          <w:rPr>
            <w:w w:val="110"/>
          </w:rPr>
          <w:delText>affects</w:delText>
        </w:r>
        <w:r w:rsidDel="00E25D6A">
          <w:rPr>
            <w:spacing w:val="-15"/>
            <w:w w:val="110"/>
          </w:rPr>
          <w:delText xml:space="preserve"> </w:delText>
        </w:r>
      </w:del>
      <w:ins w:id="30" w:author="Simon Harold" w:date="2022-02-16T15:15:00Z">
        <w:r w:rsidR="00E25D6A">
          <w:rPr>
            <w:w w:val="110"/>
          </w:rPr>
          <w:t>alters</w:t>
        </w:r>
        <w:r w:rsidR="00E25D6A">
          <w:rPr>
            <w:spacing w:val="-15"/>
            <w:w w:val="110"/>
          </w:rPr>
          <w:t xml:space="preserve"> </w:t>
        </w:r>
      </w:ins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community-level</w:t>
      </w:r>
      <w:r>
        <w:rPr>
          <w:spacing w:val="-15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5"/>
          <w:w w:val="110"/>
        </w:rPr>
        <w:t xml:space="preserve"> </w:t>
      </w:r>
      <w:r>
        <w:rPr>
          <w:w w:val="110"/>
        </w:rPr>
        <w:t>microbe</w:t>
      </w:r>
      <w:r>
        <w:rPr>
          <w:spacing w:val="-15"/>
          <w:w w:val="110"/>
        </w:rPr>
        <w:t xml:space="preserve"> </w:t>
      </w:r>
      <w:r>
        <w:rPr>
          <w:w w:val="110"/>
        </w:rPr>
        <w:t>interactions.</w:t>
      </w:r>
    </w:p>
    <w:p w14:paraId="5AE61AF7" w14:textId="01218BEF" w:rsidR="00465FD8" w:rsidDel="007268B5" w:rsidRDefault="00631EB1">
      <w:pPr>
        <w:pStyle w:val="BodyText"/>
        <w:spacing w:before="250" w:line="412" w:lineRule="auto"/>
        <w:ind w:left="120" w:right="117" w:firstLine="566"/>
        <w:jc w:val="both"/>
        <w:rPr>
          <w:del w:id="31" w:author="Simon Harold" w:date="2022-02-16T15:22:00Z"/>
        </w:rPr>
      </w:pPr>
      <w:moveFromRangeStart w:id="32" w:author="Simon Harold" w:date="2022-02-16T15:23:00Z" w:name="move95917426"/>
      <w:moveFrom w:id="33" w:author="Simon Harold" w:date="2022-02-16T15:23:00Z">
        <w:r w:rsidDel="007268B5">
          <w:rPr>
            <w:w w:val="110"/>
          </w:rPr>
          <w:t>While previous studies have investigated the impact of soil water content on plant–soil</w:t>
        </w:r>
        <w:r w:rsidDel="007268B5">
          <w:rPr>
            <w:spacing w:val="1"/>
            <w:w w:val="110"/>
          </w:rPr>
          <w:t xml:space="preserve"> </w:t>
        </w:r>
        <w:r w:rsidDel="007268B5">
          <w:rPr>
            <w:spacing w:val="-1"/>
            <w:w w:val="110"/>
          </w:rPr>
          <w:t>microbe</w:t>
        </w:r>
        <w:r w:rsidDel="007268B5">
          <w:rPr>
            <w:spacing w:val="-28"/>
            <w:w w:val="110"/>
          </w:rPr>
          <w:t xml:space="preserve"> </w:t>
        </w:r>
        <w:r w:rsidDel="007268B5">
          <w:rPr>
            <w:spacing w:val="-1"/>
            <w:w w:val="110"/>
          </w:rPr>
          <w:t>interactions,</w:t>
        </w:r>
        <w:r w:rsidDel="007268B5">
          <w:rPr>
            <w:spacing w:val="-23"/>
            <w:w w:val="110"/>
          </w:rPr>
          <w:t xml:space="preserve"> </w:t>
        </w:r>
        <w:r w:rsidDel="007268B5">
          <w:rPr>
            <w:w w:val="110"/>
          </w:rPr>
          <w:t>they</w:t>
        </w:r>
        <w:r w:rsidDel="007268B5">
          <w:rPr>
            <w:spacing w:val="-26"/>
            <w:w w:val="110"/>
          </w:rPr>
          <w:t xml:space="preserve"> </w:t>
        </w:r>
        <w:r w:rsidDel="007268B5">
          <w:rPr>
            <w:w w:val="110"/>
          </w:rPr>
          <w:t>did</w:t>
        </w:r>
        <w:r w:rsidDel="007268B5">
          <w:rPr>
            <w:spacing w:val="-28"/>
            <w:w w:val="110"/>
          </w:rPr>
          <w:t xml:space="preserve"> </w:t>
        </w:r>
        <w:r w:rsidDel="007268B5">
          <w:rPr>
            <w:w w:val="110"/>
          </w:rPr>
          <w:t>not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leverage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existing</w:t>
        </w:r>
        <w:r w:rsidDel="007268B5">
          <w:rPr>
            <w:spacing w:val="-26"/>
            <w:w w:val="110"/>
          </w:rPr>
          <w:t xml:space="preserve"> </w:t>
        </w:r>
        <w:r w:rsidDel="007268B5">
          <w:rPr>
            <w:w w:val="110"/>
          </w:rPr>
          <w:t>theory</w:t>
        </w:r>
        <w:r w:rsidDel="007268B5">
          <w:rPr>
            <w:spacing w:val="-28"/>
            <w:w w:val="110"/>
          </w:rPr>
          <w:t xml:space="preserve"> </w:t>
        </w:r>
        <w:r w:rsidDel="007268B5">
          <w:rPr>
            <w:w w:val="110"/>
          </w:rPr>
          <w:t>to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make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predictions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on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plant</w:t>
        </w:r>
        <w:r w:rsidDel="007268B5">
          <w:rPr>
            <w:spacing w:val="-27"/>
            <w:w w:val="110"/>
          </w:rPr>
          <w:t xml:space="preserve"> </w:t>
        </w:r>
        <w:r w:rsidDel="007268B5">
          <w:rPr>
            <w:w w:val="110"/>
          </w:rPr>
          <w:t>coexistence.</w:t>
        </w:r>
        <w:r w:rsidDel="007268B5">
          <w:rPr>
            <w:spacing w:val="-58"/>
            <w:w w:val="110"/>
          </w:rPr>
          <w:t xml:space="preserve"> </w:t>
        </w:r>
      </w:moveFrom>
      <w:moveFromRangeEnd w:id="32"/>
      <w:r>
        <w:rPr>
          <w:w w:val="110"/>
        </w:rPr>
        <w:t xml:space="preserve">In the ecological literature, </w:t>
      </w:r>
      <w:del w:id="34" w:author="Simon Harold" w:date="2022-02-16T15:17:00Z">
        <w:r w:rsidDel="00E25D6A">
          <w:rPr>
            <w:w w:val="110"/>
          </w:rPr>
          <w:delText xml:space="preserve">the </w:delText>
        </w:r>
      </w:del>
      <w:r>
        <w:rPr>
          <w:w w:val="110"/>
        </w:rPr>
        <w:t>plant–soil feedback (PSF) theory</w:t>
      </w:r>
      <w:hyperlink w:anchor="_bookmark9" w:history="1">
        <w:r>
          <w:rPr>
            <w:w w:val="110"/>
            <w:position w:val="8"/>
            <w:sz w:val="16"/>
          </w:rPr>
          <w:t>8</w:t>
        </w:r>
      </w:hyperlink>
      <w:r>
        <w:rPr>
          <w:spacing w:val="1"/>
          <w:w w:val="110"/>
          <w:position w:val="8"/>
          <w:sz w:val="16"/>
        </w:rPr>
        <w:t xml:space="preserve"> </w:t>
      </w:r>
      <w:r>
        <w:rPr>
          <w:w w:val="110"/>
        </w:rPr>
        <w:t>highlights that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can affect </w:t>
      </w:r>
      <w:del w:id="35" w:author="Simon Harold" w:date="2022-02-16T15:17:00Z">
        <w:r w:rsidDel="00E25D6A">
          <w:rPr>
            <w:w w:val="110"/>
          </w:rPr>
          <w:delText xml:space="preserve">the </w:delText>
        </w:r>
      </w:del>
      <w:r>
        <w:rPr>
          <w:w w:val="110"/>
        </w:rPr>
        <w:t>plant communit</w:t>
      </w:r>
      <w:ins w:id="36" w:author="Simon Harold" w:date="2022-02-16T15:18:00Z">
        <w:r w:rsidR="00E25D6A">
          <w:rPr>
            <w:w w:val="110"/>
          </w:rPr>
          <w:t>ies</w:t>
        </w:r>
      </w:ins>
      <w:del w:id="37" w:author="Simon Harold" w:date="2022-02-16T15:18:00Z">
        <w:r w:rsidDel="00E25D6A">
          <w:rPr>
            <w:w w:val="110"/>
          </w:rPr>
          <w:delText>y</w:delText>
        </w:r>
      </w:del>
      <w:r>
        <w:rPr>
          <w:w w:val="110"/>
        </w:rPr>
        <w:t xml:space="preserve"> by generating frequency-dependent feedback loops, with overall</w:t>
      </w:r>
      <w:r>
        <w:rPr>
          <w:spacing w:val="1"/>
          <w:w w:val="110"/>
        </w:rPr>
        <w:t xml:space="preserve"> </w:t>
      </w:r>
      <w:r>
        <w:rPr>
          <w:w w:val="110"/>
        </w:rPr>
        <w:t>impacts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plant</w:t>
      </w:r>
      <w:r>
        <w:rPr>
          <w:spacing w:val="-18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>can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predicted</w:t>
      </w:r>
      <w:r>
        <w:rPr>
          <w:spacing w:val="-18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theory-derived</w:t>
      </w:r>
      <w:r>
        <w:rPr>
          <w:spacing w:val="-18"/>
          <w:w w:val="110"/>
        </w:rPr>
        <w:t xml:space="preserve"> </w:t>
      </w:r>
      <w:r>
        <w:rPr>
          <w:w w:val="110"/>
        </w:rPr>
        <w:t>pairwise</w:t>
      </w:r>
      <w:r>
        <w:rPr>
          <w:spacing w:val="-17"/>
          <w:w w:val="110"/>
        </w:rPr>
        <w:t xml:space="preserve"> </w:t>
      </w:r>
      <w:r>
        <w:rPr>
          <w:w w:val="110"/>
        </w:rPr>
        <w:t>PSF</w:t>
      </w:r>
      <w:r>
        <w:rPr>
          <w:spacing w:val="-18"/>
          <w:w w:val="110"/>
        </w:rPr>
        <w:t xml:space="preserve"> </w:t>
      </w:r>
      <w:r>
        <w:rPr>
          <w:w w:val="110"/>
        </w:rPr>
        <w:t>metric.</w:t>
      </w:r>
      <w:r>
        <w:rPr>
          <w:spacing w:val="14"/>
          <w:w w:val="110"/>
        </w:rPr>
        <w:t xml:space="preserve"> </w:t>
      </w:r>
      <w:r>
        <w:rPr>
          <w:w w:val="110"/>
        </w:rPr>
        <w:t>Under</w:t>
      </w:r>
      <w:r>
        <w:rPr>
          <w:spacing w:val="-5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original</w:t>
      </w:r>
      <w:r>
        <w:rPr>
          <w:spacing w:val="-4"/>
          <w:w w:val="110"/>
        </w:rPr>
        <w:t xml:space="preserve"> </w:t>
      </w:r>
      <w:r>
        <w:rPr>
          <w:w w:val="110"/>
        </w:rPr>
        <w:t>two-species</w:t>
      </w:r>
      <w:r>
        <w:rPr>
          <w:spacing w:val="-5"/>
          <w:w w:val="110"/>
        </w:rPr>
        <w:t xml:space="preserve"> </w:t>
      </w:r>
      <w:r>
        <w:rPr>
          <w:w w:val="110"/>
        </w:rPr>
        <w:t>framework,</w:t>
      </w:r>
      <w:r>
        <w:rPr>
          <w:spacing w:val="-4"/>
          <w:w w:val="110"/>
        </w:rPr>
        <w:t xml:space="preserve"> </w:t>
      </w:r>
      <w:r>
        <w:rPr>
          <w:w w:val="110"/>
        </w:rPr>
        <w:t>negative</w:t>
      </w:r>
      <w:r>
        <w:rPr>
          <w:spacing w:val="-4"/>
          <w:w w:val="110"/>
        </w:rPr>
        <w:t xml:space="preserve"> </w:t>
      </w:r>
      <w:r>
        <w:rPr>
          <w:w w:val="110"/>
        </w:rPr>
        <w:t>pairwise</w:t>
      </w:r>
      <w:r>
        <w:rPr>
          <w:spacing w:val="-5"/>
          <w:w w:val="110"/>
        </w:rPr>
        <w:t xml:space="preserve"> </w:t>
      </w:r>
      <w:r>
        <w:rPr>
          <w:w w:val="110"/>
        </w:rPr>
        <w:t>PSF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occur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plants</w:t>
      </w:r>
      <w:r>
        <w:rPr>
          <w:spacing w:val="-5"/>
          <w:w w:val="110"/>
        </w:rPr>
        <w:t xml:space="preserve"> </w:t>
      </w:r>
      <w:r>
        <w:rPr>
          <w:w w:val="110"/>
        </w:rPr>
        <w:t>condition</w:t>
      </w:r>
      <w:r>
        <w:rPr>
          <w:spacing w:val="-58"/>
          <w:w w:val="110"/>
        </w:rPr>
        <w:t xml:space="preserve"> </w:t>
      </w:r>
      <w:r>
        <w:rPr>
          <w:w w:val="110"/>
        </w:rPr>
        <w:t>their microbial communit</w:t>
      </w:r>
      <w:ins w:id="38" w:author="Simon Harold" w:date="2022-02-16T15:19:00Z">
        <w:r w:rsidR="00E25D6A">
          <w:rPr>
            <w:w w:val="110"/>
          </w:rPr>
          <w:t>ies</w:t>
        </w:r>
      </w:ins>
      <w:del w:id="39" w:author="Simon Harold" w:date="2022-02-16T15:19:00Z">
        <w:r w:rsidDel="00E25D6A">
          <w:rPr>
            <w:w w:val="110"/>
          </w:rPr>
          <w:delText>y</w:delText>
        </w:r>
      </w:del>
      <w:r>
        <w:rPr>
          <w:w w:val="110"/>
        </w:rPr>
        <w:t xml:space="preserve"> to favor heterospecifics over conspecifics</w:t>
      </w:r>
      <w:del w:id="40" w:author="Simon Harold" w:date="2022-02-17T10:20:00Z">
        <w:r w:rsidDel="00DA21F3">
          <w:rPr>
            <w:w w:val="110"/>
          </w:rPr>
          <w:delText xml:space="preserve">; </w:delText>
        </w:r>
      </w:del>
      <w:del w:id="41" w:author="Simon Harold" w:date="2022-02-16T15:21:00Z">
        <w:r w:rsidDel="00E25D6A">
          <w:rPr>
            <w:w w:val="110"/>
          </w:rPr>
          <w:delText>in this case</w:delText>
        </w:r>
      </w:del>
      <w:ins w:id="42" w:author="Simon Harold" w:date="2022-02-16T15:21:00Z">
        <w:r w:rsidR="00E25D6A">
          <w:rPr>
            <w:w w:val="110"/>
          </w:rPr>
          <w:t>. When this happens</w:t>
        </w:r>
      </w:ins>
      <w:r>
        <w:rPr>
          <w:w w:val="110"/>
        </w:rPr>
        <w:t>,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drive</w:t>
      </w:r>
      <w:r>
        <w:rPr>
          <w:spacing w:val="-5"/>
          <w:w w:val="110"/>
        </w:rPr>
        <w:t xml:space="preserve"> </w:t>
      </w:r>
      <w:r>
        <w:rPr>
          <w:w w:val="110"/>
        </w:rPr>
        <w:t>negative</w:t>
      </w:r>
      <w:r>
        <w:rPr>
          <w:spacing w:val="-5"/>
          <w:w w:val="110"/>
        </w:rPr>
        <w:t xml:space="preserve"> </w:t>
      </w:r>
      <w:r>
        <w:rPr>
          <w:w w:val="110"/>
        </w:rPr>
        <w:t>frequency</w:t>
      </w:r>
      <w:r>
        <w:rPr>
          <w:spacing w:val="-5"/>
          <w:w w:val="110"/>
        </w:rPr>
        <w:t xml:space="preserve"> </w:t>
      </w:r>
      <w:r>
        <w:rPr>
          <w:w w:val="110"/>
        </w:rPr>
        <w:t>dependence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increases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tendency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commentRangeStart w:id="43"/>
      <w:ins w:id="44" w:author="Simon Harold" w:date="2022-02-17T10:21:00Z">
        <w:r w:rsidR="00DA21F3">
          <w:rPr>
            <w:spacing w:val="-4"/>
            <w:w w:val="110"/>
          </w:rPr>
          <w:t xml:space="preserve">different </w:t>
        </w:r>
      </w:ins>
      <w:r>
        <w:rPr>
          <w:w w:val="110"/>
        </w:rPr>
        <w:t>plant</w:t>
      </w:r>
      <w:ins w:id="45" w:author="Simon Harold" w:date="2022-02-17T10:21:00Z">
        <w:r w:rsidR="00DA21F3">
          <w:rPr>
            <w:w w:val="110"/>
          </w:rPr>
          <w:t xml:space="preserve"> species</w:t>
        </w:r>
      </w:ins>
      <w:ins w:id="46" w:author="Simon Harold" w:date="2022-02-17T10:20:00Z">
        <w:r w:rsidR="00DA21F3">
          <w:rPr>
            <w:w w:val="110"/>
          </w:rPr>
          <w:t xml:space="preserve"> to</w:t>
        </w:r>
      </w:ins>
      <w:r>
        <w:rPr>
          <w:spacing w:val="-5"/>
          <w:w w:val="110"/>
        </w:rPr>
        <w:t xml:space="preserve"> </w:t>
      </w:r>
      <w:r>
        <w:rPr>
          <w:w w:val="110"/>
        </w:rPr>
        <w:t>coexist</w:t>
      </w:r>
      <w:del w:id="47" w:author="Simon Harold" w:date="2022-02-17T10:20:00Z">
        <w:r w:rsidDel="00DA21F3">
          <w:rPr>
            <w:w w:val="110"/>
          </w:rPr>
          <w:delText>ence</w:delText>
        </w:r>
      </w:del>
      <w:r>
        <w:rPr>
          <w:spacing w:val="-5"/>
          <w:w w:val="110"/>
        </w:rPr>
        <w:t xml:space="preserve"> </w:t>
      </w:r>
      <w:commentRangeEnd w:id="43"/>
      <w:r w:rsidR="00DA21F3">
        <w:rPr>
          <w:rStyle w:val="CommentReference"/>
        </w:rPr>
        <w:commentReference w:id="43"/>
      </w:r>
      <w:r>
        <w:rPr>
          <w:w w:val="110"/>
        </w:rPr>
        <w:t>(Fig.</w:t>
      </w:r>
      <w:r>
        <w:rPr>
          <w:spacing w:val="-5"/>
          <w:w w:val="110"/>
        </w:rPr>
        <w:t xml:space="preserve"> </w:t>
      </w:r>
      <w:r w:rsidR="00D7593C">
        <w:fldChar w:fldCharType="begin"/>
      </w:r>
      <w:r w:rsidR="00D7593C">
        <w:instrText xml:space="preserve"> HYPERLINK \l "_bookmark1" </w:instrText>
      </w:r>
      <w:r w:rsidR="00D7593C">
        <w:fldChar w:fldCharType="separate"/>
      </w:r>
      <w:r>
        <w:rPr>
          <w:w w:val="110"/>
        </w:rPr>
        <w:t>1</w:t>
      </w:r>
      <w:ins w:id="48" w:author="Simon Harold" w:date="2022-02-16T15:22:00Z">
        <w:r w:rsidR="00E25D6A">
          <w:rPr>
            <w:w w:val="110"/>
          </w:rPr>
          <w:t>a</w:t>
        </w:r>
      </w:ins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 w:rsidR="00D7593C">
        <w:rPr>
          <w:spacing w:val="-4"/>
          <w:w w:val="110"/>
        </w:rPr>
        <w:fldChar w:fldCharType="end"/>
      </w:r>
      <w:r>
        <w:rPr>
          <w:w w:val="110"/>
        </w:rPr>
        <w:t>left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panels).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Conversely,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pairwise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PSF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plants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condition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microbial</w:t>
      </w:r>
      <w:r>
        <w:rPr>
          <w:spacing w:val="-24"/>
          <w:w w:val="110"/>
        </w:rPr>
        <w:t xml:space="preserve"> </w:t>
      </w:r>
      <w:r>
        <w:rPr>
          <w:w w:val="110"/>
        </w:rPr>
        <w:t>communities</w:t>
      </w:r>
    </w:p>
    <w:p w14:paraId="48A5684C" w14:textId="77777777" w:rsidR="00465FD8" w:rsidRDefault="00465FD8">
      <w:pPr>
        <w:pStyle w:val="BodyText"/>
        <w:spacing w:before="250" w:line="412" w:lineRule="auto"/>
        <w:ind w:left="120" w:right="117" w:firstLine="566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  <w:pPrChange w:id="49" w:author="Simon Harold" w:date="2022-02-16T15:22:00Z">
          <w:pPr>
            <w:spacing w:line="412" w:lineRule="auto"/>
            <w:jc w:val="both"/>
          </w:pPr>
        </w:pPrChange>
      </w:pPr>
    </w:p>
    <w:p w14:paraId="0C9EFB09" w14:textId="1B130491" w:rsidR="00465FD8" w:rsidRDefault="00631EB1">
      <w:pPr>
        <w:pStyle w:val="BodyText"/>
        <w:spacing w:before="113" w:line="415" w:lineRule="auto"/>
        <w:ind w:right="110"/>
        <w:pPrChange w:id="50" w:author="Simon Harold" w:date="2022-02-16T15:22:00Z">
          <w:pPr>
            <w:pStyle w:val="BodyText"/>
            <w:spacing w:before="113" w:line="415" w:lineRule="auto"/>
            <w:ind w:left="120" w:right="110"/>
          </w:pPr>
        </w:pPrChange>
      </w:pPr>
      <w:r>
        <w:rPr>
          <w:w w:val="110"/>
        </w:rPr>
        <w:lastRenderedPageBreak/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favor</w:t>
      </w:r>
      <w:r>
        <w:rPr>
          <w:spacing w:val="-2"/>
          <w:w w:val="110"/>
        </w:rPr>
        <w:t xml:space="preserve"> </w:t>
      </w:r>
      <w:r>
        <w:rPr>
          <w:w w:val="110"/>
        </w:rPr>
        <w:t>conspecifics</w:t>
      </w:r>
      <w:r>
        <w:rPr>
          <w:spacing w:val="-2"/>
          <w:w w:val="110"/>
        </w:rPr>
        <w:t xml:space="preserve"> </w:t>
      </w:r>
      <w:r>
        <w:rPr>
          <w:w w:val="110"/>
        </w:rPr>
        <w:t>over</w:t>
      </w:r>
      <w:r>
        <w:rPr>
          <w:spacing w:val="-2"/>
          <w:w w:val="110"/>
        </w:rPr>
        <w:t xml:space="preserve"> </w:t>
      </w:r>
      <w:r>
        <w:rPr>
          <w:w w:val="110"/>
        </w:rPr>
        <w:t>heterospecifics,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destabilizes</w:t>
      </w:r>
      <w:r>
        <w:rPr>
          <w:spacing w:val="-2"/>
          <w:w w:val="110"/>
        </w:rPr>
        <w:t xml:space="preserve"> </w:t>
      </w:r>
      <w:r>
        <w:rPr>
          <w:w w:val="110"/>
        </w:rPr>
        <w:t>plant</w:t>
      </w:r>
      <w:r>
        <w:rPr>
          <w:spacing w:val="-2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favoring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8"/>
          <w:w w:val="110"/>
        </w:rPr>
        <w:t xml:space="preserve"> </w:t>
      </w:r>
      <w:r>
        <w:rPr>
          <w:w w:val="110"/>
        </w:rPr>
        <w:t>initially</w:t>
      </w:r>
      <w:r>
        <w:rPr>
          <w:spacing w:val="-7"/>
          <w:w w:val="110"/>
        </w:rPr>
        <w:t xml:space="preserve"> </w:t>
      </w:r>
      <w:r>
        <w:rPr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6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r w:rsidR="00D7593C">
        <w:fldChar w:fldCharType="begin"/>
      </w:r>
      <w:r w:rsidR="00D7593C">
        <w:instrText xml:space="preserve"> HYPERLINK \l "_bookmark1" </w:instrText>
      </w:r>
      <w:r w:rsidR="00D7593C">
        <w:fldChar w:fldCharType="separate"/>
      </w:r>
      <w:r>
        <w:rPr>
          <w:w w:val="110"/>
        </w:rPr>
        <w:t>1,</w:t>
      </w:r>
      <w:r>
        <w:rPr>
          <w:spacing w:val="-6"/>
          <w:w w:val="110"/>
        </w:rPr>
        <w:t xml:space="preserve"> </w:t>
      </w:r>
      <w:r w:rsidR="00D7593C">
        <w:rPr>
          <w:spacing w:val="-6"/>
          <w:w w:val="110"/>
        </w:rPr>
        <w:fldChar w:fldCharType="end"/>
      </w:r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panels).</w:t>
      </w:r>
      <w:ins w:id="51" w:author="Simon Harold" w:date="2022-02-16T15:23:00Z">
        <w:r w:rsidR="007268B5" w:rsidRPr="007268B5">
          <w:rPr>
            <w:w w:val="110"/>
          </w:rPr>
          <w:t xml:space="preserve"> </w:t>
        </w:r>
      </w:ins>
      <w:commentRangeStart w:id="52"/>
      <w:ins w:id="53" w:author="Simon Harold" w:date="2022-02-16T15:24:00Z">
        <w:r w:rsidR="007268B5">
          <w:rPr>
            <w:w w:val="110"/>
          </w:rPr>
          <w:t xml:space="preserve">However, these </w:t>
        </w:r>
      </w:ins>
      <w:ins w:id="54" w:author="Simon Harold" w:date="2022-02-16T15:25:00Z">
        <w:r w:rsidR="007268B5">
          <w:rPr>
            <w:w w:val="110"/>
          </w:rPr>
          <w:t xml:space="preserve">biotic interactions do not exist in isolation, but may be modulated by abiotic contexts. </w:t>
        </w:r>
        <w:commentRangeEnd w:id="52"/>
        <w:r w:rsidR="007268B5">
          <w:rPr>
            <w:rStyle w:val="CommentReference"/>
          </w:rPr>
          <w:commentReference w:id="52"/>
        </w:r>
      </w:ins>
      <w:moveToRangeStart w:id="55" w:author="Simon Harold" w:date="2022-02-16T15:23:00Z" w:name="move95917426"/>
      <w:moveTo w:id="56" w:author="Simon Harold" w:date="2022-02-16T15:23:00Z">
        <w:r w:rsidR="007268B5">
          <w:rPr>
            <w:w w:val="110"/>
          </w:rPr>
          <w:t>While previous studies have investigated the impact of soil water content on plant–soil</w:t>
        </w:r>
        <w:r w:rsidR="007268B5">
          <w:rPr>
            <w:spacing w:val="1"/>
            <w:w w:val="110"/>
          </w:rPr>
          <w:t xml:space="preserve"> </w:t>
        </w:r>
        <w:r w:rsidR="007268B5">
          <w:rPr>
            <w:spacing w:val="-1"/>
            <w:w w:val="110"/>
          </w:rPr>
          <w:t>microbe</w:t>
        </w:r>
        <w:r w:rsidR="007268B5">
          <w:rPr>
            <w:spacing w:val="-28"/>
            <w:w w:val="110"/>
          </w:rPr>
          <w:t xml:space="preserve"> </w:t>
        </w:r>
        <w:r w:rsidR="007268B5">
          <w:rPr>
            <w:spacing w:val="-1"/>
            <w:w w:val="110"/>
          </w:rPr>
          <w:t>interactions,</w:t>
        </w:r>
        <w:r w:rsidR="007268B5">
          <w:rPr>
            <w:spacing w:val="-23"/>
            <w:w w:val="110"/>
          </w:rPr>
          <w:t xml:space="preserve"> </w:t>
        </w:r>
        <w:r w:rsidR="007268B5">
          <w:rPr>
            <w:w w:val="110"/>
          </w:rPr>
          <w:t>they</w:t>
        </w:r>
        <w:r w:rsidR="007268B5">
          <w:rPr>
            <w:spacing w:val="-26"/>
            <w:w w:val="110"/>
          </w:rPr>
          <w:t xml:space="preserve"> </w:t>
        </w:r>
        <w:del w:id="57" w:author="Simon Harold" w:date="2022-02-16T15:26:00Z">
          <w:r w:rsidR="007268B5" w:rsidDel="007268B5">
            <w:rPr>
              <w:w w:val="110"/>
            </w:rPr>
            <w:delText>did</w:delText>
          </w:r>
        </w:del>
      </w:moveTo>
      <w:ins w:id="58" w:author="Simon Harold" w:date="2022-02-16T15:26:00Z">
        <w:r w:rsidR="007268B5">
          <w:rPr>
            <w:w w:val="110"/>
          </w:rPr>
          <w:t>have</w:t>
        </w:r>
      </w:ins>
      <w:moveTo w:id="59" w:author="Simon Harold" w:date="2022-02-16T15:23:00Z">
        <w:r w:rsidR="007268B5">
          <w:rPr>
            <w:spacing w:val="-28"/>
            <w:w w:val="110"/>
          </w:rPr>
          <w:t xml:space="preserve"> </w:t>
        </w:r>
        <w:r w:rsidR="007268B5">
          <w:rPr>
            <w:w w:val="110"/>
          </w:rPr>
          <w:t>not</w:t>
        </w:r>
        <w:r w:rsidR="007268B5">
          <w:rPr>
            <w:spacing w:val="-27"/>
            <w:w w:val="110"/>
          </w:rPr>
          <w:t xml:space="preserve"> </w:t>
        </w:r>
      </w:moveTo>
      <w:ins w:id="60" w:author="Simon Harold" w:date="2022-02-16T15:26:00Z">
        <w:r w:rsidR="007268B5">
          <w:rPr>
            <w:spacing w:val="-27"/>
            <w:w w:val="110"/>
          </w:rPr>
          <w:t xml:space="preserve">yet </w:t>
        </w:r>
      </w:ins>
      <w:moveTo w:id="61" w:author="Simon Harold" w:date="2022-02-16T15:23:00Z">
        <w:r w:rsidR="007268B5">
          <w:rPr>
            <w:w w:val="110"/>
          </w:rPr>
          <w:t>leverage</w:t>
        </w:r>
      </w:moveTo>
      <w:ins w:id="62" w:author="Simon Harold" w:date="2022-02-16T15:26:00Z">
        <w:r w:rsidR="007268B5">
          <w:rPr>
            <w:w w:val="110"/>
          </w:rPr>
          <w:t>d</w:t>
        </w:r>
      </w:ins>
      <w:moveTo w:id="63" w:author="Simon Harold" w:date="2022-02-16T15:23:00Z"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existing</w:t>
        </w:r>
        <w:r w:rsidR="007268B5">
          <w:rPr>
            <w:spacing w:val="-26"/>
            <w:w w:val="110"/>
          </w:rPr>
          <w:t xml:space="preserve"> </w:t>
        </w:r>
        <w:r w:rsidR="007268B5">
          <w:rPr>
            <w:w w:val="110"/>
          </w:rPr>
          <w:t>theory</w:t>
        </w:r>
        <w:r w:rsidR="007268B5">
          <w:rPr>
            <w:spacing w:val="-28"/>
            <w:w w:val="110"/>
          </w:rPr>
          <w:t xml:space="preserve"> </w:t>
        </w:r>
        <w:r w:rsidR="007268B5">
          <w:rPr>
            <w:w w:val="110"/>
          </w:rPr>
          <w:t>to</w:t>
        </w:r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make</w:t>
        </w:r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predictions</w:t>
        </w:r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on</w:t>
        </w:r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plant</w:t>
        </w:r>
        <w:r w:rsidR="007268B5">
          <w:rPr>
            <w:spacing w:val="-27"/>
            <w:w w:val="110"/>
          </w:rPr>
          <w:t xml:space="preserve"> </w:t>
        </w:r>
        <w:r w:rsidR="007268B5">
          <w:rPr>
            <w:w w:val="110"/>
          </w:rPr>
          <w:t>coexistence.</w:t>
        </w:r>
      </w:moveTo>
      <w:moveToRangeEnd w:id="55"/>
    </w:p>
    <w:p w14:paraId="4A11506D" w14:textId="58773FAA" w:rsidR="00465FD8" w:rsidRDefault="00631EB1">
      <w:pPr>
        <w:pStyle w:val="BodyText"/>
        <w:spacing w:before="257" w:line="415" w:lineRule="auto"/>
        <w:ind w:left="120" w:right="117" w:firstLine="566"/>
        <w:jc w:val="both"/>
      </w:pPr>
      <w:r>
        <w:rPr>
          <w:w w:val="110"/>
        </w:rPr>
        <w:t xml:space="preserve">Dudenhöffer and colleagues </w:t>
      </w:r>
      <w:ins w:id="64" w:author="Simon Harold" w:date="2022-02-16T15:27:00Z">
        <w:r w:rsidR="00010306">
          <w:rPr>
            <w:w w:val="110"/>
          </w:rPr>
          <w:t xml:space="preserve">now </w:t>
        </w:r>
      </w:ins>
      <w:del w:id="65" w:author="Simon Harold" w:date="2022-02-16T15:27:00Z">
        <w:r w:rsidDel="00010306">
          <w:rPr>
            <w:w w:val="110"/>
          </w:rPr>
          <w:delText>were the first to interpret the results of</w:delText>
        </w:r>
      </w:del>
      <w:ins w:id="66" w:author="Simon Harold" w:date="2022-02-16T15:27:00Z">
        <w:r w:rsidR="00010306">
          <w:rPr>
            <w:w w:val="110"/>
          </w:rPr>
          <w:t xml:space="preserve">fill this gap by conducting </w:t>
        </w:r>
      </w:ins>
      <w:r>
        <w:rPr>
          <w:w w:val="110"/>
        </w:rPr>
        <w:t xml:space="preserve"> a multi-species water-</w:t>
      </w:r>
      <w:r>
        <w:rPr>
          <w:spacing w:val="1"/>
          <w:w w:val="110"/>
        </w:rPr>
        <w:t xml:space="preserve"> </w:t>
      </w:r>
      <w:r>
        <w:rPr>
          <w:w w:val="105"/>
        </w:rPr>
        <w:t>manipulation experiment using PSF theory.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del w:id="67" w:author="Simon Harold" w:date="2022-02-16T15:28:00Z">
        <w:r w:rsidDel="00010306">
          <w:rPr>
            <w:w w:val="105"/>
          </w:rPr>
          <w:delText xml:space="preserve">y conducted an </w:delText>
        </w:r>
      </w:del>
      <w:ins w:id="68" w:author="Simon Harold" w:date="2022-02-16T15:28:00Z">
        <w:r w:rsidR="00010306">
          <w:rPr>
            <w:w w:val="105"/>
          </w:rPr>
          <w:t xml:space="preserve">ir </w:t>
        </w:r>
      </w:ins>
      <w:r>
        <w:rPr>
          <w:w w:val="105"/>
        </w:rPr>
        <w:t xml:space="preserve">impressive full factorial </w:t>
      </w:r>
      <w:del w:id="69" w:author="Simon Harold" w:date="2022-02-16T16:21:00Z">
        <w:r w:rsidDel="00B4741D">
          <w:rPr>
            <w:w w:val="105"/>
          </w:rPr>
          <w:delText xml:space="preserve">PSF </w:delText>
        </w:r>
      </w:del>
      <w:r>
        <w:rPr>
          <w:w w:val="105"/>
        </w:rPr>
        <w:t>exper</w:t>
      </w:r>
      <w:del w:id="70" w:author="Simon Harold" w:date="2022-02-16T15:27:00Z">
        <w:r w:rsidDel="00010306">
          <w:rPr>
            <w:w w:val="105"/>
          </w:rPr>
          <w:delText>-</w:delText>
        </w:r>
        <w:r w:rsidDel="00010306">
          <w:rPr>
            <w:spacing w:val="1"/>
            <w:w w:val="105"/>
          </w:rPr>
          <w:delText xml:space="preserve"> </w:delText>
        </w:r>
      </w:del>
      <w:r>
        <w:rPr>
          <w:w w:val="110"/>
        </w:rPr>
        <w:t>iment</w:t>
      </w:r>
      <w:r>
        <w:rPr>
          <w:spacing w:val="-10"/>
          <w:w w:val="110"/>
        </w:rPr>
        <w:t xml:space="preserve"> </w:t>
      </w:r>
      <w:r>
        <w:rPr>
          <w:w w:val="110"/>
        </w:rPr>
        <w:t>us</w:t>
      </w:r>
      <w:ins w:id="71" w:author="Simon Harold" w:date="2022-02-16T15:28:00Z">
        <w:r w:rsidR="00010306">
          <w:rPr>
            <w:w w:val="110"/>
          </w:rPr>
          <w:t>ed</w:t>
        </w:r>
      </w:ins>
      <w:del w:id="72" w:author="Simon Harold" w:date="2022-02-16T15:28:00Z">
        <w:r w:rsidDel="00010306">
          <w:rPr>
            <w:w w:val="110"/>
          </w:rPr>
          <w:delText>ing</w:delText>
        </w:r>
      </w:del>
      <w:r>
        <w:rPr>
          <w:spacing w:val="-10"/>
          <w:w w:val="110"/>
        </w:rPr>
        <w:t xml:space="preserve"> </w:t>
      </w:r>
      <w:r>
        <w:rPr>
          <w:w w:val="110"/>
        </w:rPr>
        <w:t>eight</w:t>
      </w:r>
      <w:r>
        <w:rPr>
          <w:spacing w:val="-10"/>
          <w:w w:val="110"/>
        </w:rPr>
        <w:t xml:space="preserve"> </w:t>
      </w:r>
      <w:r>
        <w:rPr>
          <w:w w:val="110"/>
        </w:rPr>
        <w:t>coastal</w:t>
      </w:r>
      <w:r>
        <w:rPr>
          <w:spacing w:val="-10"/>
          <w:w w:val="110"/>
        </w:rPr>
        <w:t xml:space="preserve"> </w:t>
      </w:r>
      <w:r>
        <w:rPr>
          <w:w w:val="110"/>
        </w:rPr>
        <w:t>prairie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species,</w:t>
      </w:r>
      <w:ins w:id="73" w:author="Simon Harold" w:date="2022-02-16T16:54:00Z">
        <w:r w:rsidR="008412DE">
          <w:rPr>
            <w:w w:val="110"/>
          </w:rPr>
          <w:t xml:space="preserve"> </w:t>
        </w:r>
        <w:commentRangeStart w:id="74"/>
        <w:r w:rsidR="008412DE">
          <w:rPr>
            <w:w w:val="110"/>
          </w:rPr>
          <w:t xml:space="preserve">where each species is grown in </w:t>
        </w:r>
      </w:ins>
      <w:ins w:id="75" w:author="Simon Harold" w:date="2022-02-17T10:22:00Z">
        <w:r w:rsidR="00DA21F3">
          <w:rPr>
            <w:w w:val="110"/>
          </w:rPr>
          <w:t>steril</w:t>
        </w:r>
      </w:ins>
      <w:ins w:id="76" w:author="Simon Harold" w:date="2022-02-17T10:23:00Z">
        <w:r w:rsidR="00DA21F3">
          <w:rPr>
            <w:w w:val="110"/>
          </w:rPr>
          <w:t xml:space="preserve">e </w:t>
        </w:r>
      </w:ins>
      <w:ins w:id="77" w:author="Simon Harold" w:date="2022-02-16T16:54:00Z">
        <w:r w:rsidR="008412DE">
          <w:rPr>
            <w:w w:val="110"/>
          </w:rPr>
          <w:t>soil inoculated with ‘conditioned’ soil from</w:t>
        </w:r>
      </w:ins>
      <w:ins w:id="78" w:author="Simon Harold" w:date="2022-02-16T16:55:00Z">
        <w:r w:rsidR="008412DE">
          <w:rPr>
            <w:w w:val="110"/>
          </w:rPr>
          <w:t xml:space="preserve"> </w:t>
        </w:r>
      </w:ins>
      <w:ins w:id="79" w:author="Simon Harold" w:date="2022-02-16T17:05:00Z">
        <w:r w:rsidR="00653DC2">
          <w:rPr>
            <w:w w:val="110"/>
          </w:rPr>
          <w:t xml:space="preserve">either the same species, or </w:t>
        </w:r>
      </w:ins>
      <w:ins w:id="80" w:author="Simon Harold" w:date="2022-02-16T16:55:00Z">
        <w:r w:rsidR="008412DE">
          <w:rPr>
            <w:w w:val="110"/>
          </w:rPr>
          <w:t xml:space="preserve">a </w:t>
        </w:r>
      </w:ins>
      <w:ins w:id="81" w:author="Simon Harold" w:date="2022-02-16T17:02:00Z">
        <w:r w:rsidR="00E203A2">
          <w:rPr>
            <w:w w:val="110"/>
          </w:rPr>
          <w:t>different species</w:t>
        </w:r>
      </w:ins>
      <w:ins w:id="82" w:author="Simon Harold" w:date="2022-02-16T16:55:00Z">
        <w:r w:rsidR="008412DE">
          <w:rPr>
            <w:w w:val="110"/>
          </w:rPr>
          <w:t>, in order to transplant</w:t>
        </w:r>
      </w:ins>
      <w:ins w:id="83" w:author="Simon Harold" w:date="2022-02-16T16:56:00Z">
        <w:r w:rsidR="008412DE">
          <w:rPr>
            <w:w w:val="110"/>
          </w:rPr>
          <w:t xml:space="preserve"> their </w:t>
        </w:r>
      </w:ins>
      <w:ins w:id="84" w:author="Simon Harold" w:date="2022-02-16T17:06:00Z">
        <w:r w:rsidR="00653DC2">
          <w:rPr>
            <w:w w:val="110"/>
          </w:rPr>
          <w:t>respective</w:t>
        </w:r>
      </w:ins>
      <w:ins w:id="85" w:author="Simon Harold" w:date="2022-02-16T16:56:00Z">
        <w:r w:rsidR="008412DE">
          <w:rPr>
            <w:w w:val="110"/>
          </w:rPr>
          <w:t xml:space="preserve"> microbial communities</w:t>
        </w:r>
      </w:ins>
      <w:ins w:id="86" w:author="Simon Harold" w:date="2022-02-16T17:07:00Z">
        <w:r w:rsidR="00653DC2">
          <w:rPr>
            <w:w w:val="110"/>
          </w:rPr>
          <w:t xml:space="preserve"> and measure subsequent </w:t>
        </w:r>
      </w:ins>
      <w:ins w:id="87" w:author="Simon Harold" w:date="2022-02-16T17:09:00Z">
        <w:r w:rsidR="00F66734">
          <w:rPr>
            <w:w w:val="110"/>
          </w:rPr>
          <w:t xml:space="preserve">plant </w:t>
        </w:r>
      </w:ins>
      <w:ins w:id="88" w:author="Simon Harold" w:date="2022-02-16T17:08:00Z">
        <w:r w:rsidR="00653DC2">
          <w:rPr>
            <w:w w:val="110"/>
          </w:rPr>
          <w:t>performance</w:t>
        </w:r>
      </w:ins>
      <w:ins w:id="89" w:author="Simon Harold" w:date="2022-02-17T10:24:00Z">
        <w:r w:rsidR="00DA21F3">
          <w:rPr>
            <w:w w:val="110"/>
          </w:rPr>
          <w:t xml:space="preserve"> in the ‘response’ phase</w:t>
        </w:r>
      </w:ins>
      <w:ins w:id="90" w:author="Simon Harold" w:date="2022-02-16T16:56:00Z">
        <w:r w:rsidR="008412DE">
          <w:rPr>
            <w:w w:val="110"/>
          </w:rPr>
          <w:t>.</w:t>
        </w:r>
      </w:ins>
      <w:commentRangeEnd w:id="74"/>
      <w:ins w:id="91" w:author="Simon Harold" w:date="2022-02-16T16:58:00Z">
        <w:r w:rsidR="008412DE">
          <w:rPr>
            <w:rStyle w:val="CommentReference"/>
          </w:rPr>
          <w:commentReference w:id="74"/>
        </w:r>
      </w:ins>
      <w:ins w:id="92" w:author="Simon Harold" w:date="2022-02-16T16:56:00Z">
        <w:r w:rsidR="008412DE">
          <w:rPr>
            <w:w w:val="110"/>
          </w:rPr>
          <w:t xml:space="preserve"> </w:t>
        </w:r>
      </w:ins>
      <w:ins w:id="93" w:author="Simon Harold" w:date="2022-02-16T16:54:00Z">
        <w:r w:rsidR="008412DE">
          <w:rPr>
            <w:w w:val="110"/>
          </w:rPr>
          <w:t xml:space="preserve"> </w:t>
        </w:r>
      </w:ins>
      <w:ins w:id="94" w:author="Simon Harold" w:date="2022-02-16T16:56:00Z">
        <w:r w:rsidR="008412DE">
          <w:rPr>
            <w:spacing w:val="-9"/>
            <w:w w:val="110"/>
          </w:rPr>
          <w:t>All</w:t>
        </w:r>
      </w:ins>
      <w:del w:id="95" w:author="Simon Harold" w:date="2022-02-16T16:56:00Z">
        <w:r w:rsidDel="008412DE">
          <w:rPr>
            <w:spacing w:val="-9"/>
            <w:w w:val="110"/>
          </w:rPr>
          <w:delText xml:space="preserve"> </w:delText>
        </w:r>
        <w:r w:rsidDel="008412DE">
          <w:rPr>
            <w:w w:val="110"/>
          </w:rPr>
          <w:delText>where</w:delText>
        </w:r>
        <w:r w:rsidDel="008412DE">
          <w:rPr>
            <w:spacing w:val="-10"/>
            <w:w w:val="110"/>
          </w:rPr>
          <w:delText xml:space="preserve"> </w:delText>
        </w:r>
      </w:del>
      <w:del w:id="96" w:author="Simon Harold" w:date="2022-02-17T10:17:00Z">
        <w:r w:rsidDel="0045098C">
          <w:rPr>
            <w:w w:val="110"/>
          </w:rPr>
          <w:delText>all</w:delText>
        </w:r>
      </w:del>
      <w:r>
        <w:rPr>
          <w:spacing w:val="-10"/>
          <w:w w:val="110"/>
        </w:rPr>
        <w:t xml:space="preserve"> </w:t>
      </w:r>
      <w:r>
        <w:rPr>
          <w:w w:val="110"/>
        </w:rPr>
        <w:t>64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4"/>
          <w:w w:val="110"/>
        </w:rPr>
        <w:t xml:space="preserve"> </w:t>
      </w:r>
      <w:r>
        <w:rPr>
          <w:w w:val="110"/>
        </w:rPr>
        <w:t>soil</w:t>
      </w:r>
      <w:r>
        <w:rPr>
          <w:spacing w:val="-10"/>
          <w:w w:val="110"/>
        </w:rPr>
        <w:t xml:space="preserve"> </w:t>
      </w:r>
      <w:r>
        <w:rPr>
          <w:w w:val="110"/>
        </w:rPr>
        <w:t>type</w:t>
      </w:r>
      <w:r>
        <w:rPr>
          <w:spacing w:val="-10"/>
          <w:w w:val="110"/>
        </w:rPr>
        <w:t xml:space="preserve"> </w:t>
      </w:r>
      <w:r>
        <w:rPr>
          <w:w w:val="110"/>
        </w:rPr>
        <w:t>combinations</w:t>
      </w:r>
      <w:r>
        <w:rPr>
          <w:spacing w:val="-58"/>
          <w:w w:val="110"/>
        </w:rPr>
        <w:t xml:space="preserve"> </w:t>
      </w:r>
      <w:ins w:id="97" w:author="Simon Harold" w:date="2022-02-16T17:07:00Z">
        <w:r w:rsidR="00653DC2">
          <w:rPr>
            <w:spacing w:val="-58"/>
            <w:w w:val="110"/>
          </w:rPr>
          <w:t xml:space="preserve">  </w:t>
        </w:r>
      </w:ins>
      <w:ins w:id="98" w:author="Simon Harold" w:date="2022-02-16T17:15:00Z">
        <w:r w:rsidR="009A7784">
          <w:rPr>
            <w:spacing w:val="-58"/>
            <w:w w:val="110"/>
          </w:rPr>
          <w:t xml:space="preserve"> </w:t>
        </w:r>
      </w:ins>
      <w:r>
        <w:rPr>
          <w:w w:val="110"/>
        </w:rPr>
        <w:t>were</w:t>
      </w:r>
      <w:ins w:id="99" w:author="Simon Harold" w:date="2022-02-16T16:56:00Z">
        <w:r w:rsidR="008412DE">
          <w:rPr>
            <w:w w:val="110"/>
          </w:rPr>
          <w:t xml:space="preserve"> then</w:t>
        </w:r>
      </w:ins>
      <w:r>
        <w:rPr>
          <w:w w:val="110"/>
        </w:rPr>
        <w:t xml:space="preserve"> </w:t>
      </w:r>
      <w:del w:id="100" w:author="Simon Harold" w:date="2022-02-17T10:23:00Z">
        <w:r w:rsidDel="00DA21F3">
          <w:rPr>
            <w:w w:val="110"/>
          </w:rPr>
          <w:delText>transplanted under</w:delText>
        </w:r>
      </w:del>
      <w:ins w:id="101" w:author="Simon Harold" w:date="2022-02-17T10:23:00Z">
        <w:r w:rsidR="00DA21F3">
          <w:rPr>
            <w:w w:val="110"/>
          </w:rPr>
          <w:t>grown under</w:t>
        </w:r>
      </w:ins>
      <w:r>
        <w:rPr>
          <w:w w:val="110"/>
        </w:rPr>
        <w:t xml:space="preserve"> three watering treatments</w:t>
      </w:r>
      <w:ins w:id="102" w:author="Simon Harold" w:date="2022-02-16T16:57:00Z">
        <w:r w:rsidR="008412DE">
          <w:rPr>
            <w:w w:val="110"/>
          </w:rPr>
          <w:t xml:space="preserve"> corresponding to extremely high</w:t>
        </w:r>
      </w:ins>
      <w:ins w:id="103" w:author="Simon Harold" w:date="2022-02-16T16:58:00Z">
        <w:r w:rsidR="008412DE">
          <w:rPr>
            <w:w w:val="110"/>
          </w:rPr>
          <w:t>, extremely low, or average local conditions.</w:t>
        </w:r>
      </w:ins>
      <w:del w:id="104" w:author="Simon Harold" w:date="2022-02-17T10:24:00Z">
        <w:r w:rsidDel="00DA21F3">
          <w:rPr>
            <w:w w:val="110"/>
          </w:rPr>
          <w:delText>.</w:delText>
        </w:r>
      </w:del>
      <w:r>
        <w:rPr>
          <w:w w:val="110"/>
        </w:rPr>
        <w:t xml:space="preserve"> </w:t>
      </w:r>
      <w:del w:id="105" w:author="Simon Harold" w:date="2022-02-16T15:29:00Z">
        <w:r w:rsidDel="00010306">
          <w:rPr>
            <w:w w:val="110"/>
          </w:rPr>
          <w:delText xml:space="preserve">Moreover, </w:delText>
        </w:r>
      </w:del>
      <w:ins w:id="106" w:author="Simon Harold" w:date="2022-02-16T15:29:00Z">
        <w:r w:rsidR="00010306">
          <w:rPr>
            <w:w w:val="110"/>
          </w:rPr>
          <w:t>T</w:t>
        </w:r>
      </w:ins>
      <w:del w:id="107" w:author="Simon Harold" w:date="2022-02-16T15:29:00Z">
        <w:r w:rsidDel="00010306">
          <w:rPr>
            <w:w w:val="110"/>
          </w:rPr>
          <w:delText>t</w:delText>
        </w:r>
      </w:del>
      <w:r>
        <w:rPr>
          <w:w w:val="110"/>
        </w:rPr>
        <w:t>o provide a holistic prediction of</w:t>
      </w:r>
      <w:r>
        <w:rPr>
          <w:spacing w:val="1"/>
          <w:w w:val="110"/>
        </w:rPr>
        <w:t xml:space="preserve"> </w:t>
      </w:r>
      <w:r>
        <w:rPr>
          <w:w w:val="110"/>
        </w:rPr>
        <w:t>PSF under climate change, the authors imposed the watering treatment onto both the condition</w:t>
      </w:r>
      <w:del w:id="108" w:author="Simon Harold" w:date="2022-02-16T16:21:00Z">
        <w:r w:rsidDel="00B4741D">
          <w:rPr>
            <w:w w:val="110"/>
          </w:rPr>
          <w:delText>-</w:delText>
        </w:r>
        <w:r w:rsidDel="00B4741D">
          <w:rPr>
            <w:spacing w:val="1"/>
            <w:w w:val="110"/>
          </w:rPr>
          <w:delText xml:space="preserve"> </w:delText>
        </w:r>
      </w:del>
      <w:r>
        <w:rPr>
          <w:w w:val="110"/>
        </w:rPr>
        <w:t>ing and the response phase of the experiment.</w:t>
      </w:r>
      <w:r>
        <w:rPr>
          <w:spacing w:val="1"/>
          <w:w w:val="110"/>
        </w:rPr>
        <w:t xml:space="preserve"> </w:t>
      </w:r>
      <w:r>
        <w:rPr>
          <w:w w:val="110"/>
        </w:rPr>
        <w:t>They found compelling evidence of a shift from</w:t>
      </w:r>
      <w:r>
        <w:rPr>
          <w:spacing w:val="1"/>
          <w:w w:val="110"/>
        </w:rPr>
        <w:t xml:space="preserve"> </w:t>
      </w:r>
      <w:r>
        <w:rPr>
          <w:w w:val="110"/>
        </w:rPr>
        <w:t>coexistence-stabilizing</w:t>
      </w:r>
      <w:r>
        <w:rPr>
          <w:spacing w:val="-7"/>
          <w:w w:val="110"/>
        </w:rPr>
        <w:t xml:space="preserve"> </w:t>
      </w:r>
      <w:r>
        <w:rPr>
          <w:w w:val="110"/>
        </w:rPr>
        <w:t>negative</w:t>
      </w:r>
      <w:r>
        <w:rPr>
          <w:spacing w:val="-6"/>
          <w:w w:val="110"/>
        </w:rPr>
        <w:t xml:space="preserve"> </w:t>
      </w:r>
      <w:r>
        <w:rPr>
          <w:w w:val="110"/>
        </w:rPr>
        <w:t>pairwise</w:t>
      </w:r>
      <w:r>
        <w:rPr>
          <w:spacing w:val="-6"/>
          <w:w w:val="110"/>
        </w:rPr>
        <w:t xml:space="preserve"> </w:t>
      </w:r>
      <w:r>
        <w:rPr>
          <w:w w:val="110"/>
        </w:rPr>
        <w:t>PSF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drier</w:t>
      </w:r>
      <w:r>
        <w:rPr>
          <w:spacing w:val="-6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coexistence-destabilizing</w:t>
      </w:r>
      <w:ins w:id="109" w:author="Simon Harold" w:date="2022-02-16T17:16:00Z">
        <w:r w:rsidR="009A7784">
          <w:rPr>
            <w:w w:val="110"/>
          </w:rPr>
          <w:t xml:space="preserve"> </w:t>
        </w:r>
      </w:ins>
      <w:r>
        <w:rPr>
          <w:spacing w:val="-58"/>
          <w:w w:val="110"/>
        </w:rPr>
        <w:t xml:space="preserve"> </w:t>
      </w:r>
      <w:ins w:id="110" w:author="Simon Harold" w:date="2022-02-16T17:14:00Z">
        <w:r w:rsidR="009A7784">
          <w:rPr>
            <w:spacing w:val="-58"/>
            <w:w w:val="110"/>
          </w:rPr>
          <w:t xml:space="preserve"> </w:t>
        </w:r>
      </w:ins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pairwise</w:t>
      </w:r>
      <w:r>
        <w:rPr>
          <w:spacing w:val="-7"/>
          <w:w w:val="110"/>
        </w:rPr>
        <w:t xml:space="preserve"> </w:t>
      </w:r>
      <w:r>
        <w:rPr>
          <w:w w:val="110"/>
        </w:rPr>
        <w:t>PSF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wetter</w:t>
      </w:r>
      <w:r>
        <w:rPr>
          <w:spacing w:val="-7"/>
          <w:w w:val="110"/>
        </w:rPr>
        <w:t xml:space="preserve"> </w:t>
      </w:r>
      <w:r>
        <w:rPr>
          <w:w w:val="110"/>
        </w:rPr>
        <w:t>conditions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r w:rsidR="00D7593C">
        <w:fldChar w:fldCharType="begin"/>
      </w:r>
      <w:r w:rsidR="00D7593C">
        <w:instrText xml:space="preserve"> HYPERLINK \l "_bookmark1" </w:instrText>
      </w:r>
      <w:r w:rsidR="00D7593C">
        <w:fldChar w:fldCharType="separate"/>
      </w:r>
      <w:r>
        <w:rPr>
          <w:w w:val="110"/>
        </w:rPr>
        <w:t>1</w:t>
      </w:r>
      <w:ins w:id="111" w:author="Simon Harold" w:date="2022-02-16T17:09:00Z">
        <w:r w:rsidR="00903770">
          <w:rPr>
            <w:w w:val="110"/>
          </w:rPr>
          <w:t>a</w:t>
        </w:r>
      </w:ins>
      <w:r>
        <w:rPr>
          <w:w w:val="110"/>
        </w:rPr>
        <w:t>).</w:t>
      </w:r>
      <w:r w:rsidR="00D7593C">
        <w:rPr>
          <w:w w:val="110"/>
        </w:rPr>
        <w:fldChar w:fldCharType="end"/>
      </w:r>
    </w:p>
    <w:p w14:paraId="15473C5E" w14:textId="195E694B" w:rsidR="00465FD8" w:rsidRDefault="00631EB1">
      <w:pPr>
        <w:pStyle w:val="BodyText"/>
        <w:spacing w:before="261" w:line="410" w:lineRule="auto"/>
        <w:ind w:left="119" w:right="117" w:firstLine="566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authors’</w:t>
      </w:r>
      <w:r>
        <w:rPr>
          <w:spacing w:val="-9"/>
          <w:w w:val="110"/>
        </w:rPr>
        <w:t xml:space="preserve"> </w:t>
      </w:r>
      <w:r>
        <w:rPr>
          <w:w w:val="110"/>
        </w:rPr>
        <w:t>prediction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holistic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quantifying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pairwise</w:t>
      </w:r>
      <w:r>
        <w:rPr>
          <w:spacing w:val="-10"/>
          <w:w w:val="110"/>
        </w:rPr>
        <w:t xml:space="preserve"> </w:t>
      </w:r>
      <w:r>
        <w:rPr>
          <w:w w:val="110"/>
        </w:rPr>
        <w:t>PSF</w:t>
      </w:r>
      <w:r>
        <w:rPr>
          <w:spacing w:val="-58"/>
          <w:w w:val="110"/>
        </w:rPr>
        <w:t xml:space="preserve"> </w:t>
      </w:r>
      <w:r>
        <w:rPr>
          <w:w w:val="110"/>
        </w:rPr>
        <w:t>metric.</w:t>
      </w:r>
      <w:r>
        <w:rPr>
          <w:spacing w:val="17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studies</w:t>
      </w:r>
      <w:r>
        <w:rPr>
          <w:spacing w:val="-13"/>
          <w:w w:val="110"/>
        </w:rPr>
        <w:t xml:space="preserve"> </w:t>
      </w:r>
      <w:r>
        <w:rPr>
          <w:w w:val="110"/>
        </w:rPr>
        <w:t>mostly</w:t>
      </w:r>
      <w:r>
        <w:rPr>
          <w:spacing w:val="-12"/>
          <w:w w:val="110"/>
        </w:rPr>
        <w:t xml:space="preserve"> </w:t>
      </w:r>
      <w:r>
        <w:rPr>
          <w:w w:val="110"/>
        </w:rPr>
        <w:t>calculate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metric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measurements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plant</w:t>
      </w:r>
      <w:r>
        <w:rPr>
          <w:spacing w:val="-13"/>
          <w:w w:val="110"/>
        </w:rPr>
        <w:t xml:space="preserve"> </w:t>
      </w:r>
      <w:r>
        <w:rPr>
          <w:w w:val="110"/>
        </w:rPr>
        <w:t>biomass</w:t>
      </w:r>
      <w:r>
        <w:rPr>
          <w:spacing w:val="-12"/>
          <w:w w:val="110"/>
        </w:rPr>
        <w:t xml:space="preserve"> </w:t>
      </w:r>
      <w:r>
        <w:rPr>
          <w:w w:val="110"/>
        </w:rPr>
        <w:t>pro-</w:t>
      </w:r>
      <w:r>
        <w:rPr>
          <w:spacing w:val="-58"/>
          <w:w w:val="110"/>
        </w:rPr>
        <w:t xml:space="preserve"> </w:t>
      </w:r>
      <w:r>
        <w:rPr>
          <w:w w:val="105"/>
        </w:rPr>
        <w:t>duction in different soils</w:t>
      </w:r>
      <w:hyperlink w:anchor="_bookmark10" w:history="1">
        <w:r>
          <w:rPr>
            <w:w w:val="105"/>
            <w:position w:val="8"/>
            <w:sz w:val="16"/>
          </w:rPr>
          <w:t>9</w:t>
        </w:r>
      </w:hyperlink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However, soil microbes can affect various aspects of plant performance</w:t>
      </w:r>
      <w:r>
        <w:rPr>
          <w:spacing w:val="1"/>
          <w:w w:val="105"/>
        </w:rPr>
        <w:t xml:space="preserve"> </w:t>
      </w:r>
      <w:r>
        <w:rPr>
          <w:w w:val="110"/>
        </w:rPr>
        <w:t>throughout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plant’s</w:t>
      </w:r>
      <w:r>
        <w:rPr>
          <w:spacing w:val="-5"/>
          <w:w w:val="110"/>
        </w:rPr>
        <w:t xml:space="preserve"> </w:t>
      </w:r>
      <w:r>
        <w:rPr>
          <w:w w:val="110"/>
        </w:rPr>
        <w:t>life</w:t>
      </w:r>
      <w:r>
        <w:rPr>
          <w:spacing w:val="-5"/>
          <w:w w:val="110"/>
        </w:rPr>
        <w:t xml:space="preserve"> </w:t>
      </w:r>
      <w:r>
        <w:rPr>
          <w:w w:val="110"/>
        </w:rPr>
        <w:t>span</w:t>
      </w:r>
      <w:hyperlink w:anchor="_bookmark11" w:history="1">
        <w:r>
          <w:rPr>
            <w:w w:val="110"/>
            <w:position w:val="8"/>
            <w:sz w:val="16"/>
          </w:rPr>
          <w:t>10</w:t>
        </w:r>
      </w:hyperlink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monitor</w:t>
      </w:r>
      <w:r>
        <w:rPr>
          <w:spacing w:val="-5"/>
          <w:w w:val="110"/>
        </w:rPr>
        <w:t xml:space="preserve"> </w:t>
      </w:r>
      <w:r>
        <w:rPr>
          <w:w w:val="110"/>
        </w:rPr>
        <w:t>seedling</w:t>
      </w:r>
      <w:r>
        <w:rPr>
          <w:spacing w:val="-5"/>
          <w:w w:val="110"/>
        </w:rPr>
        <w:t xml:space="preserve"> </w:t>
      </w:r>
      <w:r>
        <w:rPr>
          <w:w w:val="110"/>
        </w:rPr>
        <w:t>survival,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often presented as an additional microbial effect independent of biomass production. </w:t>
      </w:r>
      <w:ins w:id="112" w:author="Simon Harold" w:date="2022-02-17T10:26:00Z">
        <w:r w:rsidR="00FC6E71">
          <w:rPr>
            <w:w w:val="110"/>
          </w:rPr>
          <w:t xml:space="preserve">However, </w:t>
        </w:r>
      </w:ins>
      <w:r>
        <w:rPr>
          <w:w w:val="110"/>
        </w:rPr>
        <w:t>Dudenhöf</w:t>
      </w:r>
      <w:del w:id="113" w:author="Simon Harold" w:date="2022-02-17T10:26:00Z">
        <w:r w:rsidDel="00FC6E71">
          <w:rPr>
            <w:w w:val="110"/>
          </w:rPr>
          <w:delText>-</w:delText>
        </w:r>
        <w:r w:rsidDel="00FC6E71">
          <w:rPr>
            <w:spacing w:val="1"/>
            <w:w w:val="110"/>
          </w:rPr>
          <w:delText xml:space="preserve"> </w:delText>
        </w:r>
      </w:del>
      <w:r>
        <w:rPr>
          <w:w w:val="110"/>
        </w:rPr>
        <w:t>fer and colleagues develop</w:t>
      </w:r>
      <w:del w:id="114" w:author="Simon Harold" w:date="2022-02-16T17:17:00Z">
        <w:r w:rsidDel="007B1541">
          <w:rPr>
            <w:w w:val="110"/>
          </w:rPr>
          <w:delText>ed</w:delText>
        </w:r>
      </w:del>
      <w:r>
        <w:rPr>
          <w:w w:val="110"/>
        </w:rPr>
        <w:t xml:space="preserve"> a novel approach to integrate seedling survival into the calculation</w:t>
      </w:r>
      <w:ins w:id="115" w:author="Simon Harold" w:date="2022-02-17T10:26:00Z">
        <w:r w:rsidR="00FC6E71">
          <w:rPr>
            <w:w w:val="110"/>
          </w:rPr>
          <w:t xml:space="preserve"> </w:t>
        </w:r>
      </w:ins>
      <w:r>
        <w:rPr>
          <w:spacing w:val="-58"/>
          <w:w w:val="110"/>
        </w:rPr>
        <w:t xml:space="preserve"> </w:t>
      </w:r>
      <w:r>
        <w:rPr>
          <w:w w:val="110"/>
        </w:rPr>
        <w:t>of pairwise PSF</w:t>
      </w:r>
      <w:ins w:id="116" w:author="Simon Harold" w:date="2022-02-17T10:27:00Z">
        <w:r w:rsidR="00FC6E71">
          <w:rPr>
            <w:w w:val="110"/>
          </w:rPr>
          <w:t>.</w:t>
        </w:r>
      </w:ins>
      <w:del w:id="117" w:author="Simon Harold" w:date="2022-02-17T10:27:00Z">
        <w:r w:rsidDel="00FC6E71">
          <w:rPr>
            <w:w w:val="110"/>
          </w:rPr>
          <w:delText>:</w:delText>
        </w:r>
      </w:del>
      <w:r>
        <w:rPr>
          <w:w w:val="110"/>
        </w:rPr>
        <w:t xml:space="preserve"> </w:t>
      </w:r>
      <w:ins w:id="118" w:author="Simon Harold" w:date="2022-02-17T10:27:00Z">
        <w:r w:rsidR="00FC6E71">
          <w:rPr>
            <w:w w:val="110"/>
          </w:rPr>
          <w:t>P</w:t>
        </w:r>
      </w:ins>
      <w:commentRangeStart w:id="119"/>
      <w:del w:id="120" w:author="Simon Harold" w:date="2022-02-17T10:05:00Z">
        <w:r w:rsidDel="009A4B26">
          <w:rPr>
            <w:w w:val="110"/>
          </w:rPr>
          <w:delText xml:space="preserve">fitting zero-inflated Gamma models that include only the plant species </w:delText>
        </w:r>
        <w:r w:rsidDel="009A4B26">
          <w:rPr>
            <w:rFonts w:ascii="Arial" w:hAnsi="Arial"/>
            <w:i/>
            <w:w w:val="110"/>
          </w:rPr>
          <w:delText xml:space="preserve">× </w:delText>
        </w:r>
        <w:r w:rsidDel="009A4B26">
          <w:rPr>
            <w:w w:val="110"/>
          </w:rPr>
          <w:delText>soil</w:delText>
        </w:r>
        <w:r w:rsidDel="009A4B26">
          <w:rPr>
            <w:spacing w:val="1"/>
            <w:w w:val="110"/>
          </w:rPr>
          <w:delText xml:space="preserve"> </w:delText>
        </w:r>
        <w:r w:rsidDel="009A4B26">
          <w:rPr>
            <w:w w:val="110"/>
          </w:rPr>
          <w:delText>type</w:delText>
        </w:r>
        <w:r w:rsidDel="009A4B26">
          <w:rPr>
            <w:spacing w:val="24"/>
            <w:w w:val="110"/>
          </w:rPr>
          <w:delText xml:space="preserve"> </w:delText>
        </w:r>
        <w:r w:rsidDel="009A4B26">
          <w:rPr>
            <w:w w:val="110"/>
          </w:rPr>
          <w:delText>interaction</w:delText>
        </w:r>
        <w:r w:rsidDel="009A4B26">
          <w:rPr>
            <w:spacing w:val="25"/>
            <w:w w:val="110"/>
          </w:rPr>
          <w:delText xml:space="preserve"> </w:delText>
        </w:r>
        <w:r w:rsidDel="009A4B26">
          <w:rPr>
            <w:w w:val="110"/>
          </w:rPr>
          <w:delText>terms</w:delText>
        </w:r>
        <w:r w:rsidDel="009A4B26">
          <w:rPr>
            <w:spacing w:val="24"/>
            <w:w w:val="110"/>
          </w:rPr>
          <w:delText xml:space="preserve"> </w:delText>
        </w:r>
        <w:r w:rsidDel="009A4B26">
          <w:rPr>
            <w:w w:val="110"/>
          </w:rPr>
          <w:delText>and</w:delText>
        </w:r>
        <w:r w:rsidDel="009A4B26">
          <w:rPr>
            <w:spacing w:val="25"/>
            <w:w w:val="110"/>
          </w:rPr>
          <w:delText xml:space="preserve"> </w:delText>
        </w:r>
        <w:r w:rsidDel="009A4B26">
          <w:rPr>
            <w:w w:val="110"/>
          </w:rPr>
          <w:delText>no</w:delText>
        </w:r>
        <w:r w:rsidDel="009A4B26">
          <w:rPr>
            <w:spacing w:val="25"/>
            <w:w w:val="110"/>
          </w:rPr>
          <w:delText xml:space="preserve"> </w:delText>
        </w:r>
        <w:r w:rsidDel="009A4B26">
          <w:rPr>
            <w:w w:val="110"/>
          </w:rPr>
          <w:delText>intercept</w:delText>
        </w:r>
        <w:commentRangeEnd w:id="119"/>
        <w:r w:rsidR="007B1541" w:rsidDel="009A4B26">
          <w:rPr>
            <w:rStyle w:val="CommentReference"/>
          </w:rPr>
          <w:commentReference w:id="119"/>
        </w:r>
        <w:r w:rsidDel="009A4B26">
          <w:rPr>
            <w:w w:val="110"/>
          </w:rPr>
          <w:delText>.</w:delText>
        </w:r>
        <w:r w:rsidDel="009A4B26">
          <w:rPr>
            <w:spacing w:val="41"/>
            <w:w w:val="110"/>
          </w:rPr>
          <w:delText xml:space="preserve"> </w:delText>
        </w:r>
        <w:r w:rsidDel="009A4B26">
          <w:rPr>
            <w:w w:val="110"/>
          </w:rPr>
          <w:delText>In</w:delText>
        </w:r>
        <w:r w:rsidDel="009A4B26">
          <w:rPr>
            <w:spacing w:val="24"/>
            <w:w w:val="110"/>
          </w:rPr>
          <w:delText xml:space="preserve"> </w:delText>
        </w:r>
        <w:r w:rsidDel="009A4B26">
          <w:rPr>
            <w:w w:val="110"/>
          </w:rPr>
          <w:delText>particular,</w:delText>
        </w:r>
        <w:r w:rsidDel="009A4B26">
          <w:rPr>
            <w:spacing w:val="30"/>
            <w:w w:val="110"/>
          </w:rPr>
          <w:delText xml:space="preserve"> </w:delText>
        </w:r>
        <w:r w:rsidDel="009A4B26">
          <w:rPr>
            <w:w w:val="110"/>
          </w:rPr>
          <w:delText>p</w:delText>
        </w:r>
      </w:del>
      <w:r>
        <w:rPr>
          <w:w w:val="110"/>
        </w:rPr>
        <w:t>lant</w:t>
      </w:r>
      <w:r>
        <w:rPr>
          <w:spacing w:val="25"/>
          <w:w w:val="110"/>
        </w:rPr>
        <w:t xml:space="preserve"> </w:t>
      </w:r>
      <w:r>
        <w:rPr>
          <w:w w:val="110"/>
        </w:rPr>
        <w:t>mortality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biomass</w:t>
      </w:r>
      <w:r>
        <w:rPr>
          <w:spacing w:val="25"/>
          <w:w w:val="110"/>
        </w:rPr>
        <w:t xml:space="preserve"> </w:t>
      </w:r>
      <w:r>
        <w:rPr>
          <w:w w:val="110"/>
        </w:rPr>
        <w:t>production</w:t>
      </w:r>
      <w:r>
        <w:rPr>
          <w:spacing w:val="-59"/>
          <w:w w:val="110"/>
        </w:rPr>
        <w:t xml:space="preserve"> </w:t>
      </w:r>
      <w:ins w:id="121" w:author="Simon Harold" w:date="2022-02-17T10:27:00Z">
        <w:r w:rsidR="00FC6E71">
          <w:rPr>
            <w:spacing w:val="-59"/>
            <w:w w:val="110"/>
          </w:rPr>
          <w:t xml:space="preserve">     </w:t>
        </w:r>
      </w:ins>
      <w:r>
        <w:rPr>
          <w:w w:val="110"/>
        </w:rPr>
        <w:t>of the surviving plants were fitted to different statistical distributions and the model coefficients</w:t>
      </w:r>
      <w:r>
        <w:rPr>
          <w:spacing w:val="1"/>
          <w:w w:val="110"/>
        </w:rPr>
        <w:t xml:space="preserve"> </w:t>
      </w:r>
      <w:del w:id="122" w:author="Simon Harold" w:date="2022-02-17T10:06:00Z">
        <w:r w:rsidDel="009A4B26">
          <w:rPr>
            <w:w w:val="110"/>
          </w:rPr>
          <w:delText>were</w:delText>
        </w:r>
        <w:r w:rsidDel="009A4B26">
          <w:rPr>
            <w:spacing w:val="-6"/>
            <w:w w:val="110"/>
          </w:rPr>
          <w:delText xml:space="preserve"> </w:delText>
        </w:r>
      </w:del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estimate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plant</w:t>
      </w:r>
      <w:r>
        <w:rPr>
          <w:spacing w:val="-6"/>
          <w:w w:val="110"/>
        </w:rPr>
        <w:t xml:space="preserve"> </w:t>
      </w:r>
      <w:r>
        <w:rPr>
          <w:w w:val="110"/>
        </w:rPr>
        <w:t>species’</w:t>
      </w:r>
      <w:r>
        <w:rPr>
          <w:spacing w:val="-6"/>
          <w:w w:val="110"/>
        </w:rPr>
        <w:t xml:space="preserve"> </w:t>
      </w:r>
      <w:r>
        <w:rPr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pairwise</w:t>
      </w:r>
      <w:r>
        <w:rPr>
          <w:spacing w:val="-6"/>
          <w:w w:val="110"/>
        </w:rPr>
        <w:t xml:space="preserve"> </w:t>
      </w:r>
      <w:r>
        <w:rPr>
          <w:w w:val="110"/>
        </w:rPr>
        <w:t>PSF</w:t>
      </w:r>
      <w:r>
        <w:rPr>
          <w:spacing w:val="-6"/>
          <w:w w:val="110"/>
        </w:rPr>
        <w:t xml:space="preserve"> </w:t>
      </w:r>
      <w:r>
        <w:rPr>
          <w:w w:val="110"/>
        </w:rPr>
        <w:t>metric</w:t>
      </w:r>
      <w:hyperlink w:anchor="_bookmark9" w:history="1">
        <w:r>
          <w:rPr>
            <w:w w:val="110"/>
            <w:position w:val="8"/>
            <w:sz w:val="16"/>
          </w:rPr>
          <w:t>8</w:t>
        </w:r>
      </w:hyperlink>
      <w:r>
        <w:rPr>
          <w:spacing w:val="20"/>
          <w:w w:val="110"/>
          <w:position w:val="8"/>
          <w:sz w:val="16"/>
        </w:rPr>
        <w:t xml:space="preserve"> </w:t>
      </w:r>
      <w:r>
        <w:rPr>
          <w:w w:val="110"/>
        </w:rPr>
        <w:t>calculated</w:t>
      </w:r>
      <w:r>
        <w:rPr>
          <w:spacing w:val="-5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estimates</w:t>
      </w:r>
      <w:r>
        <w:rPr>
          <w:spacing w:val="-9"/>
          <w:w w:val="110"/>
        </w:rPr>
        <w:t xml:space="preserve"> </w:t>
      </w:r>
      <w:r>
        <w:rPr>
          <w:w w:val="110"/>
        </w:rPr>
        <w:t>compounds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effect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microbes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9"/>
          <w:w w:val="110"/>
        </w:rPr>
        <w:t xml:space="preserve"> </w:t>
      </w:r>
      <w:r>
        <w:rPr>
          <w:w w:val="110"/>
        </w:rPr>
        <w:t>survival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biomass</w:t>
      </w:r>
      <w:r>
        <w:rPr>
          <w:spacing w:val="-9"/>
          <w:w w:val="110"/>
        </w:rPr>
        <w:t xml:space="preserve"> </w:t>
      </w:r>
      <w:r>
        <w:rPr>
          <w:w w:val="110"/>
        </w:rPr>
        <w:t>production,</w:t>
      </w:r>
      <w:r>
        <w:rPr>
          <w:spacing w:val="-58"/>
          <w:w w:val="110"/>
        </w:rPr>
        <w:t xml:space="preserve"> </w:t>
      </w:r>
      <w:r>
        <w:rPr>
          <w:w w:val="105"/>
        </w:rPr>
        <w:t>thereby</w:t>
      </w:r>
      <w:r>
        <w:rPr>
          <w:spacing w:val="-1"/>
          <w:w w:val="105"/>
        </w:rPr>
        <w:t xml:space="preserve"> </w:t>
      </w:r>
      <w:r>
        <w:rPr>
          <w:w w:val="105"/>
        </w:rPr>
        <w:t>unifying multiple microbial</w:t>
      </w:r>
      <w:r>
        <w:rPr>
          <w:spacing w:val="-1"/>
          <w:w w:val="105"/>
        </w:rPr>
        <w:t xml:space="preserve"> </w:t>
      </w:r>
      <w:r>
        <w:rPr>
          <w:w w:val="105"/>
        </w:rPr>
        <w:t>effects when predicting</w:t>
      </w:r>
      <w:r>
        <w:rPr>
          <w:spacing w:val="-1"/>
          <w:w w:val="105"/>
        </w:rPr>
        <w:t xml:space="preserve"> </w:t>
      </w:r>
      <w:r>
        <w:rPr>
          <w:w w:val="105"/>
        </w:rPr>
        <w:t>the context dependency</w:t>
      </w:r>
      <w:r>
        <w:rPr>
          <w:spacing w:val="-1"/>
          <w:w w:val="105"/>
        </w:rPr>
        <w:t xml:space="preserve"> </w:t>
      </w:r>
      <w:r>
        <w:rPr>
          <w:w w:val="105"/>
        </w:rPr>
        <w:t>of PSF.</w:t>
      </w:r>
    </w:p>
    <w:p w14:paraId="68E3A2A9" w14:textId="486B7855" w:rsidR="00465FD8" w:rsidDel="0045098C" w:rsidRDefault="009A4B26">
      <w:pPr>
        <w:pStyle w:val="BodyText"/>
        <w:spacing w:before="252" w:line="410" w:lineRule="auto"/>
        <w:ind w:left="119" w:right="117" w:firstLine="566"/>
        <w:jc w:val="both"/>
        <w:rPr>
          <w:del w:id="123" w:author="Simon Harold" w:date="2022-02-17T10:17:00Z"/>
        </w:rPr>
      </w:pPr>
      <w:commentRangeStart w:id="124"/>
      <w:ins w:id="125" w:author="Simon Harold" w:date="2022-02-17T10:09:00Z">
        <w:r>
          <w:rPr>
            <w:w w:val="110"/>
          </w:rPr>
          <w:t>In</w:t>
        </w:r>
        <w:r>
          <w:rPr>
            <w:w w:val="110"/>
          </w:rPr>
          <w:t xml:space="preserve"> order to </w:t>
        </w:r>
        <w:r>
          <w:rPr>
            <w:w w:val="110"/>
          </w:rPr>
          <w:t xml:space="preserve">further </w:t>
        </w:r>
        <w:r>
          <w:rPr>
            <w:w w:val="110"/>
          </w:rPr>
          <w:t xml:space="preserve">explore the likely </w:t>
        </w:r>
      </w:ins>
      <w:ins w:id="126" w:author="Simon Harold" w:date="2022-02-17T10:10:00Z">
        <w:r>
          <w:rPr>
            <w:w w:val="110"/>
          </w:rPr>
          <w:t xml:space="preserve">long-term </w:t>
        </w:r>
      </w:ins>
      <w:ins w:id="127" w:author="Simon Harold" w:date="2022-02-17T10:09:00Z">
        <w:r>
          <w:rPr>
            <w:w w:val="110"/>
          </w:rPr>
          <w:t>consequences of climate change</w:t>
        </w:r>
        <w:r>
          <w:rPr>
            <w:w w:val="110"/>
          </w:rPr>
          <w:t>-</w:t>
        </w:r>
        <w:r>
          <w:rPr>
            <w:w w:val="110"/>
          </w:rPr>
          <w:t>induced alterations to precipitation regimes</w:t>
        </w:r>
        <w:commentRangeEnd w:id="124"/>
        <w:r>
          <w:rPr>
            <w:rStyle w:val="CommentReference"/>
          </w:rPr>
          <w:commentReference w:id="124"/>
        </w:r>
        <w:r>
          <w:rPr>
            <w:w w:val="110"/>
          </w:rPr>
          <w:t xml:space="preserve">, </w:t>
        </w:r>
      </w:ins>
      <w:r w:rsidR="00631EB1">
        <w:rPr>
          <w:w w:val="110"/>
        </w:rPr>
        <w:t xml:space="preserve">Dudenhöffer and colleagues </w:t>
      </w:r>
      <w:ins w:id="128" w:author="Simon Harold" w:date="2022-02-17T10:09:00Z">
        <w:r>
          <w:rPr>
            <w:w w:val="110"/>
          </w:rPr>
          <w:t>then</w:t>
        </w:r>
      </w:ins>
      <w:ins w:id="129" w:author="Simon Harold" w:date="2022-02-17T10:17:00Z">
        <w:r w:rsidR="0045098C">
          <w:rPr>
            <w:w w:val="110"/>
          </w:rPr>
          <w:t xml:space="preserve"> </w:t>
        </w:r>
      </w:ins>
      <w:del w:id="130" w:author="Simon Harold" w:date="2022-02-17T10:09:00Z">
        <w:r w:rsidR="00631EB1" w:rsidDel="009A4B26">
          <w:rPr>
            <w:w w:val="110"/>
          </w:rPr>
          <w:delText xml:space="preserve">further </w:delText>
        </w:r>
      </w:del>
      <w:r w:rsidR="00631EB1">
        <w:rPr>
          <w:w w:val="110"/>
        </w:rPr>
        <w:t>parameterize</w:t>
      </w:r>
      <w:del w:id="131" w:author="Simon Harold" w:date="2022-02-17T10:10:00Z">
        <w:r w:rsidR="00631EB1" w:rsidDel="009A4B26">
          <w:rPr>
            <w:w w:val="110"/>
          </w:rPr>
          <w:delText>d</w:delText>
        </w:r>
      </w:del>
      <w:r w:rsidR="00631EB1">
        <w:rPr>
          <w:w w:val="110"/>
        </w:rPr>
        <w:t xml:space="preserve"> a spatially-</w:t>
      </w:r>
      <w:r w:rsidR="00631EB1">
        <w:rPr>
          <w:w w:val="110"/>
        </w:rPr>
        <w:lastRenderedPageBreak/>
        <w:t>explicit model with their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experimental</w:t>
      </w:r>
      <w:del w:id="132" w:author="Simon Harold" w:date="2022-02-17T10:10:00Z">
        <w:r w:rsidR="00631EB1" w:rsidDel="009A4B26">
          <w:rPr>
            <w:w w:val="110"/>
          </w:rPr>
          <w:delText xml:space="preserve"> data to simulate the long-term consequences of PSF under different watering treat-</w:delText>
        </w:r>
        <w:r w:rsidR="00631EB1" w:rsidDel="009A4B26">
          <w:rPr>
            <w:spacing w:val="-58"/>
            <w:w w:val="110"/>
          </w:rPr>
          <w:delText xml:space="preserve"> </w:delText>
        </w:r>
        <w:r w:rsidR="00631EB1" w:rsidDel="009A4B26">
          <w:rPr>
            <w:w w:val="110"/>
          </w:rPr>
          <w:delText>ments</w:delText>
        </w:r>
      </w:del>
      <w:ins w:id="133" w:author="Simon Harold" w:date="2022-02-17T10:27:00Z">
        <w:r w:rsidR="00FC6E71">
          <w:rPr>
            <w:w w:val="110"/>
          </w:rPr>
          <w:t xml:space="preserve"> data</w:t>
        </w:r>
      </w:ins>
      <w:r w:rsidR="00631EB1">
        <w:rPr>
          <w:w w:val="110"/>
        </w:rPr>
        <w:t>.</w:t>
      </w:r>
      <w:r w:rsidR="00631EB1">
        <w:rPr>
          <w:spacing w:val="1"/>
          <w:w w:val="110"/>
        </w:rPr>
        <w:t xml:space="preserve"> </w:t>
      </w:r>
      <w:ins w:id="134" w:author="Simon Harold" w:date="2022-02-17T10:10:00Z">
        <w:r>
          <w:rPr>
            <w:spacing w:val="1"/>
            <w:w w:val="110"/>
          </w:rPr>
          <w:t xml:space="preserve">These </w:t>
        </w:r>
      </w:ins>
      <w:del w:id="135" w:author="Simon Harold" w:date="2022-02-17T10:10:00Z">
        <w:r w:rsidR="00631EB1" w:rsidDel="009A4B26">
          <w:rPr>
            <w:w w:val="110"/>
          </w:rPr>
          <w:delText>S</w:delText>
        </w:r>
      </w:del>
      <w:ins w:id="136" w:author="Simon Harold" w:date="2022-02-17T10:10:00Z">
        <w:r>
          <w:rPr>
            <w:w w:val="110"/>
          </w:rPr>
          <w:t>s</w:t>
        </w:r>
      </w:ins>
      <w:r w:rsidR="00631EB1">
        <w:rPr>
          <w:w w:val="110"/>
        </w:rPr>
        <w:t>imulations predict</w:t>
      </w:r>
      <w:del w:id="137" w:author="Simon Harold" w:date="2022-02-17T10:10:00Z">
        <w:r w:rsidR="00631EB1" w:rsidDel="009A4B26">
          <w:rPr>
            <w:w w:val="110"/>
          </w:rPr>
          <w:delText>ed</w:delText>
        </w:r>
      </w:del>
      <w:r w:rsidR="00631EB1">
        <w:rPr>
          <w:w w:val="110"/>
        </w:rPr>
        <w:t xml:space="preserve"> that plant communities retain lower diversity and become less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predictable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under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wetter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conditions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as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positive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pairwise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PSF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becomes</w:t>
      </w:r>
      <w:r w:rsidR="00631EB1">
        <w:rPr>
          <w:spacing w:val="22"/>
          <w:w w:val="110"/>
        </w:rPr>
        <w:t xml:space="preserve"> </w:t>
      </w:r>
      <w:ins w:id="138" w:author="Simon Harold" w:date="2022-02-17T10:11:00Z">
        <w:r>
          <w:rPr>
            <w:spacing w:val="22"/>
            <w:w w:val="110"/>
          </w:rPr>
          <w:t xml:space="preserve">more </w:t>
        </w:r>
      </w:ins>
      <w:r w:rsidR="00631EB1">
        <w:rPr>
          <w:w w:val="110"/>
        </w:rPr>
        <w:t>prevalent.</w:t>
      </w:r>
      <w:r w:rsidR="00631EB1">
        <w:rPr>
          <w:spacing w:val="44"/>
          <w:w w:val="110"/>
        </w:rPr>
        <w:t xml:space="preserve"> </w:t>
      </w:r>
      <w:r w:rsidR="00631EB1">
        <w:rPr>
          <w:w w:val="110"/>
        </w:rPr>
        <w:t>The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latter</w:t>
      </w:r>
      <w:r w:rsidR="00631EB1">
        <w:rPr>
          <w:spacing w:val="22"/>
          <w:w w:val="110"/>
        </w:rPr>
        <w:t xml:space="preserve"> </w:t>
      </w:r>
      <w:r w:rsidR="00631EB1">
        <w:rPr>
          <w:w w:val="110"/>
        </w:rPr>
        <w:t>is</w:t>
      </w:r>
      <w:r w:rsidR="00631EB1">
        <w:rPr>
          <w:spacing w:val="-59"/>
          <w:w w:val="110"/>
        </w:rPr>
        <w:t xml:space="preserve"> </w:t>
      </w:r>
      <w:ins w:id="139" w:author="Simon Harold" w:date="2022-02-17T10:11:00Z">
        <w:r>
          <w:rPr>
            <w:spacing w:val="-59"/>
            <w:w w:val="110"/>
          </w:rPr>
          <w:t xml:space="preserve"> </w:t>
        </w:r>
      </w:ins>
      <w:ins w:id="140" w:author="Simon Harold" w:date="2022-02-17T10:28:00Z">
        <w:r w:rsidR="00FC6E71">
          <w:rPr>
            <w:spacing w:val="-59"/>
            <w:w w:val="110"/>
          </w:rPr>
          <w:t xml:space="preserve">  </w:t>
        </w:r>
      </w:ins>
      <w:r w:rsidR="00631EB1">
        <w:rPr>
          <w:w w:val="110"/>
        </w:rPr>
        <w:t>an important signature of positive pairwise PSF that is often overlooked: diversity is lost under</w:t>
      </w:r>
      <w:r w:rsidR="00631EB1">
        <w:rPr>
          <w:spacing w:val="1"/>
          <w:w w:val="110"/>
        </w:rPr>
        <w:t xml:space="preserve"> </w:t>
      </w:r>
      <w:r w:rsidR="00631EB1">
        <w:rPr>
          <w:w w:val="110"/>
        </w:rPr>
        <w:t>such</w:t>
      </w:r>
      <w:r w:rsidR="00631EB1">
        <w:rPr>
          <w:spacing w:val="-7"/>
          <w:w w:val="110"/>
        </w:rPr>
        <w:t xml:space="preserve"> </w:t>
      </w:r>
      <w:r w:rsidR="00631EB1">
        <w:rPr>
          <w:w w:val="110"/>
        </w:rPr>
        <w:t>scenarios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not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because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soil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microbes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confer</w:t>
      </w:r>
      <w:r w:rsidR="00631EB1">
        <w:rPr>
          <w:spacing w:val="-7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competitive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advantage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to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a</w:t>
      </w:r>
      <w:r w:rsidR="00631EB1">
        <w:rPr>
          <w:spacing w:val="-5"/>
          <w:w w:val="110"/>
        </w:rPr>
        <w:t xml:space="preserve"> </w:t>
      </w:r>
      <w:r w:rsidR="00631EB1">
        <w:rPr>
          <w:w w:val="110"/>
        </w:rPr>
        <w:t>specific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plant</w:t>
      </w:r>
      <w:hyperlink w:anchor="_bookmark12" w:history="1">
        <w:r w:rsidR="00631EB1">
          <w:rPr>
            <w:w w:val="110"/>
            <w:position w:val="8"/>
            <w:sz w:val="16"/>
          </w:rPr>
          <w:t>11</w:t>
        </w:r>
      </w:hyperlink>
      <w:r w:rsidR="00631EB1">
        <w:rPr>
          <w:w w:val="110"/>
        </w:rPr>
        <w:t>,</w:t>
      </w:r>
      <w:r w:rsidR="00631EB1">
        <w:rPr>
          <w:spacing w:val="-6"/>
          <w:w w:val="110"/>
        </w:rPr>
        <w:t xml:space="preserve"> </w:t>
      </w:r>
      <w:r w:rsidR="00631EB1">
        <w:rPr>
          <w:w w:val="110"/>
        </w:rPr>
        <w:t>but</w:t>
      </w:r>
    </w:p>
    <w:p w14:paraId="7FE4164A" w14:textId="77777777" w:rsidR="00465FD8" w:rsidRDefault="00465FD8" w:rsidP="0045098C">
      <w:pPr>
        <w:pStyle w:val="BodyText"/>
        <w:spacing w:before="252" w:line="410" w:lineRule="auto"/>
        <w:ind w:left="119" w:right="117" w:firstLine="566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  <w:pPrChange w:id="141" w:author="Simon Harold" w:date="2022-02-17T10:17:00Z">
          <w:pPr>
            <w:spacing w:line="410" w:lineRule="auto"/>
            <w:jc w:val="both"/>
          </w:pPr>
        </w:pPrChange>
      </w:pPr>
    </w:p>
    <w:p w14:paraId="6C382079" w14:textId="77777777" w:rsidR="00465FD8" w:rsidRDefault="00631EB1" w:rsidP="0045098C">
      <w:pPr>
        <w:pStyle w:val="BodyText"/>
        <w:spacing w:before="113" w:line="410" w:lineRule="auto"/>
        <w:ind w:right="119"/>
        <w:jc w:val="both"/>
        <w:pPrChange w:id="142" w:author="Simon Harold" w:date="2022-02-17T10:17:00Z">
          <w:pPr>
            <w:pStyle w:val="BodyText"/>
            <w:spacing w:before="113" w:line="410" w:lineRule="auto"/>
            <w:ind w:left="120" w:right="119"/>
            <w:jc w:val="both"/>
          </w:pPr>
        </w:pPrChange>
      </w:pPr>
      <w:r>
        <w:rPr>
          <w:w w:val="110"/>
        </w:rPr>
        <w:lastRenderedPageBreak/>
        <w:t>because they drive priority effects (i.e., small random differences in initial species abundances</w:t>
      </w:r>
      <w:r>
        <w:rPr>
          <w:spacing w:val="1"/>
          <w:w w:val="110"/>
        </w:rPr>
        <w:t xml:space="preserve"> </w:t>
      </w:r>
      <w:r>
        <w:rPr>
          <w:w w:val="110"/>
        </w:rPr>
        <w:t>would be amplified). Interestingly, further explorations revealed that the context dependency of</w:t>
      </w:r>
      <w:r>
        <w:rPr>
          <w:spacing w:val="1"/>
          <w:w w:val="110"/>
        </w:rPr>
        <w:t xml:space="preserve"> </w:t>
      </w:r>
      <w:r>
        <w:rPr>
          <w:w w:val="110"/>
        </w:rPr>
        <w:t>PSF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3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plant</w:t>
      </w:r>
      <w:r>
        <w:rPr>
          <w:spacing w:val="-3"/>
          <w:w w:val="110"/>
        </w:rPr>
        <w:t xml:space="preserve"> </w:t>
      </w:r>
      <w:r>
        <w:rPr>
          <w:w w:val="110"/>
        </w:rPr>
        <w:t>community</w:t>
      </w:r>
      <w:r>
        <w:rPr>
          <w:spacing w:val="-2"/>
          <w:w w:val="110"/>
        </w:rPr>
        <w:t xml:space="preserve"> </w:t>
      </w:r>
      <w:r>
        <w:rPr>
          <w:w w:val="110"/>
        </w:rPr>
        <w:t>assembly,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patterns</w:t>
      </w:r>
      <w:r>
        <w:rPr>
          <w:spacing w:val="-3"/>
          <w:w w:val="110"/>
        </w:rPr>
        <w:t xml:space="preserve"> </w:t>
      </w:r>
      <w:r>
        <w:rPr>
          <w:w w:val="110"/>
        </w:rPr>
        <w:t>depending</w:t>
      </w:r>
      <w:r>
        <w:rPr>
          <w:spacing w:val="-58"/>
          <w:w w:val="110"/>
        </w:rPr>
        <w:t xml:space="preserve"> </w:t>
      </w:r>
      <w:r>
        <w:rPr>
          <w:w w:val="110"/>
        </w:rPr>
        <w:t>on plant mortality, the spatial scale of PSF, and the number of plant species directly favored by</w:t>
      </w:r>
      <w:r>
        <w:rPr>
          <w:spacing w:val="1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w w:val="110"/>
        </w:rPr>
        <w:t>microbial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r w:rsidR="00526D05">
        <w:fldChar w:fldCharType="begin"/>
      </w:r>
      <w:r w:rsidR="00526D05">
        <w:instrText xml:space="preserve"> HYPERLINK \l "_bookmark12" </w:instrText>
      </w:r>
      <w:r w:rsidR="00526D05">
        <w:fldChar w:fldCharType="separate"/>
      </w:r>
      <w:r>
        <w:rPr>
          <w:w w:val="110"/>
          <w:position w:val="8"/>
          <w:sz w:val="16"/>
        </w:rPr>
        <w:t>11</w:t>
      </w:r>
      <w:r w:rsidR="00526D05">
        <w:rPr>
          <w:w w:val="110"/>
          <w:position w:val="8"/>
          <w:sz w:val="16"/>
        </w:rPr>
        <w:fldChar w:fldCharType="end"/>
      </w:r>
      <w:r>
        <w:rPr>
          <w:w w:val="110"/>
        </w:rPr>
        <w:t>.</w:t>
      </w:r>
    </w:p>
    <w:p w14:paraId="4042AB15" w14:textId="35D9BF5F" w:rsidR="00465FD8" w:rsidRDefault="00631EB1">
      <w:pPr>
        <w:pStyle w:val="BodyText"/>
        <w:spacing w:before="261" w:line="412" w:lineRule="auto"/>
        <w:ind w:left="119" w:right="117" w:firstLine="566"/>
        <w:jc w:val="both"/>
      </w:pPr>
      <w:r>
        <w:rPr>
          <w:w w:val="110"/>
        </w:rPr>
        <w:t>Attributing the observed changes in PSF to specific shifts in microbial community com-</w:t>
      </w:r>
      <w:r>
        <w:rPr>
          <w:spacing w:val="1"/>
          <w:w w:val="110"/>
        </w:rPr>
        <w:t xml:space="preserve"> </w:t>
      </w:r>
      <w:r>
        <w:rPr>
          <w:w w:val="110"/>
        </w:rPr>
        <w:t>position,</w:t>
      </w:r>
      <w:r>
        <w:rPr>
          <w:spacing w:val="-4"/>
          <w:w w:val="110"/>
        </w:rPr>
        <w:t xml:space="preserve"> </w:t>
      </w:r>
      <w:r>
        <w:rPr>
          <w:w w:val="110"/>
        </w:rPr>
        <w:t>however,</w:t>
      </w:r>
      <w:r>
        <w:rPr>
          <w:spacing w:val="-4"/>
          <w:w w:val="110"/>
        </w:rPr>
        <w:t xml:space="preserve"> </w:t>
      </w:r>
      <w:r>
        <w:rPr>
          <w:w w:val="110"/>
        </w:rPr>
        <w:t>remains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non-trivial</w:t>
      </w:r>
      <w:r>
        <w:rPr>
          <w:spacing w:val="-5"/>
          <w:w w:val="110"/>
        </w:rPr>
        <w:t xml:space="preserve"> </w:t>
      </w:r>
      <w:r>
        <w:rPr>
          <w:w w:val="110"/>
        </w:rPr>
        <w:t>task.</w:t>
      </w:r>
      <w:r>
        <w:rPr>
          <w:spacing w:val="27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approaches</w:t>
      </w:r>
      <w:r>
        <w:rPr>
          <w:spacing w:val="-6"/>
          <w:w w:val="110"/>
        </w:rPr>
        <w:t xml:space="preserve"> </w:t>
      </w:r>
      <w:r>
        <w:rPr>
          <w:w w:val="110"/>
        </w:rPr>
        <w:t>usually</w:t>
      </w:r>
      <w:r>
        <w:rPr>
          <w:spacing w:val="-5"/>
          <w:w w:val="110"/>
        </w:rPr>
        <w:t xml:space="preserve"> </w:t>
      </w:r>
      <w:r>
        <w:rPr>
          <w:w w:val="110"/>
        </w:rPr>
        <w:t>involve</w:t>
      </w:r>
      <w:r>
        <w:rPr>
          <w:spacing w:val="-5"/>
          <w:w w:val="110"/>
        </w:rPr>
        <w:t xml:space="preserve"> </w:t>
      </w:r>
      <w:r>
        <w:rPr>
          <w:w w:val="110"/>
        </w:rPr>
        <w:t>searching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statistical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relationships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differences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microbial</w:t>
      </w:r>
      <w:r>
        <w:rPr>
          <w:spacing w:val="-18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PSF</w:t>
      </w:r>
      <w:r>
        <w:rPr>
          <w:spacing w:val="-17"/>
          <w:w w:val="110"/>
        </w:rPr>
        <w:t xml:space="preserve"> </w:t>
      </w:r>
      <w:r>
        <w:rPr>
          <w:w w:val="110"/>
        </w:rPr>
        <w:t>strength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assign</w:t>
      </w:r>
      <w:del w:id="143" w:author="Simon Harold" w:date="2022-02-17T10:18:00Z">
        <w:r w:rsidDel="0045098C">
          <w:rPr>
            <w:w w:val="110"/>
          </w:rPr>
          <w:delText>-</w:delText>
        </w:r>
        <w:r w:rsidDel="0045098C">
          <w:rPr>
            <w:spacing w:val="-58"/>
            <w:w w:val="110"/>
          </w:rPr>
          <w:delText xml:space="preserve"> </w:delText>
        </w:r>
      </w:del>
      <w:r>
        <w:rPr>
          <w:w w:val="110"/>
        </w:rPr>
        <w:t>ing probable functional guides to the metabarcoding data</w:t>
      </w:r>
      <w:hyperlink w:anchor="_bookmark13" w:history="1">
        <w:r>
          <w:rPr>
            <w:w w:val="110"/>
            <w:position w:val="8"/>
            <w:sz w:val="16"/>
          </w:rPr>
          <w:t>12</w:t>
        </w:r>
      </w:hyperlink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However, precisely due to context</w:t>
      </w:r>
      <w:r>
        <w:rPr>
          <w:spacing w:val="1"/>
          <w:w w:val="110"/>
        </w:rPr>
        <w:t xml:space="preserve"> </w:t>
      </w:r>
      <w:r>
        <w:rPr>
          <w:w w:val="110"/>
        </w:rPr>
        <w:t>dependency, the same microbial community may have different impacts on plant performance in</w:t>
      </w:r>
      <w:r>
        <w:rPr>
          <w:spacing w:val="-58"/>
          <w:w w:val="110"/>
        </w:rPr>
        <w:t xml:space="preserve"> </w:t>
      </w:r>
      <w:r>
        <w:rPr>
          <w:w w:val="110"/>
        </w:rPr>
        <w:t>different soil watering treatments. While challenging, future studies can use approaches such as</w:t>
      </w:r>
      <w:r>
        <w:rPr>
          <w:spacing w:val="1"/>
          <w:w w:val="110"/>
        </w:rPr>
        <w:t xml:space="preserve"> </w:t>
      </w:r>
      <w:r>
        <w:rPr>
          <w:w w:val="110"/>
        </w:rPr>
        <w:t>metatranscriptomic</w:t>
      </w:r>
      <w:ins w:id="144" w:author="Simon Harold" w:date="2022-02-16T17:25:00Z">
        <w:r w:rsidR="00BB4F0C">
          <w:rPr>
            <w:w w:val="110"/>
          </w:rPr>
          <w:t>s</w:t>
        </w:r>
      </w:ins>
      <w:r>
        <w:rPr>
          <w:w w:val="110"/>
        </w:rPr>
        <w:t xml:space="preserve"> to obtain further functional information, as well as single taxa or synthetic</w:t>
      </w:r>
      <w:r>
        <w:rPr>
          <w:spacing w:val="1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bioassay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cement</w:t>
      </w:r>
      <w:r>
        <w:rPr>
          <w:spacing w:val="-6"/>
          <w:w w:val="110"/>
        </w:rPr>
        <w:t xml:space="preserve"> </w:t>
      </w:r>
      <w:r>
        <w:rPr>
          <w:w w:val="110"/>
        </w:rPr>
        <w:t>causal</w:t>
      </w:r>
      <w:r>
        <w:rPr>
          <w:spacing w:val="-7"/>
          <w:w w:val="110"/>
        </w:rPr>
        <w:t xml:space="preserve"> </w:t>
      </w:r>
      <w:r>
        <w:rPr>
          <w:w w:val="110"/>
        </w:rPr>
        <w:t>relationships.</w:t>
      </w:r>
    </w:p>
    <w:p w14:paraId="58AA1879" w14:textId="50D7C177" w:rsidR="00465FD8" w:rsidRDefault="00631EB1">
      <w:pPr>
        <w:pStyle w:val="BodyText"/>
        <w:spacing w:before="258" w:line="412" w:lineRule="auto"/>
        <w:ind w:left="120" w:right="117" w:firstLine="566"/>
        <w:jc w:val="both"/>
      </w:pPr>
      <w:r>
        <w:rPr>
          <w:w w:val="110"/>
        </w:rPr>
        <w:t>In the near future, we expect to see not only changes in mean precipitation magnitude but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changes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>
        <w:rPr>
          <w:spacing w:val="-12"/>
          <w:w w:val="110"/>
        </w:rPr>
        <w:t xml:space="preserve"> </w:t>
      </w:r>
      <w:r>
        <w:rPr>
          <w:w w:val="110"/>
        </w:rPr>
        <w:t>variability</w:t>
      </w:r>
      <w:ins w:id="145" w:author="Simon Harold" w:date="2022-02-16T17:25:00Z">
        <w:r w:rsidR="00BB4F0C">
          <w:rPr>
            <w:w w:val="110"/>
          </w:rPr>
          <w:t xml:space="preserve"> </w:t>
        </w:r>
        <w:commentRangeStart w:id="146"/>
        <w:r w:rsidR="00BB4F0C">
          <w:rPr>
            <w:w w:val="110"/>
          </w:rPr>
          <w:t>under climate cha</w:t>
        </w:r>
      </w:ins>
      <w:ins w:id="147" w:author="Simon Harold" w:date="2022-02-16T17:26:00Z">
        <w:r w:rsidR="00BB4F0C">
          <w:rPr>
            <w:w w:val="110"/>
          </w:rPr>
          <w:t>n</w:t>
        </w:r>
      </w:ins>
      <w:ins w:id="148" w:author="Simon Harold" w:date="2022-02-16T17:25:00Z">
        <w:r w:rsidR="00BB4F0C">
          <w:rPr>
            <w:w w:val="110"/>
          </w:rPr>
          <w:t>ge</w:t>
        </w:r>
      </w:ins>
      <w:commentRangeEnd w:id="146"/>
      <w:ins w:id="149" w:author="Simon Harold" w:date="2022-02-16T17:26:00Z">
        <w:r w:rsidR="00BB4F0C">
          <w:rPr>
            <w:rStyle w:val="CommentReference"/>
          </w:rPr>
          <w:commentReference w:id="146"/>
        </w:r>
      </w:ins>
      <w:r>
        <w:rPr>
          <w:w w:val="110"/>
        </w:rPr>
        <w:t>.</w:t>
      </w:r>
      <w:r>
        <w:rPr>
          <w:spacing w:val="15"/>
          <w:w w:val="110"/>
        </w:rPr>
        <w:t xml:space="preserve"> </w:t>
      </w:r>
      <w:r>
        <w:rPr>
          <w:w w:val="110"/>
        </w:rPr>
        <w:t>Moving</w:t>
      </w:r>
      <w:r>
        <w:rPr>
          <w:spacing w:val="-13"/>
          <w:w w:val="110"/>
        </w:rPr>
        <w:t xml:space="preserve"> </w:t>
      </w:r>
      <w:r>
        <w:rPr>
          <w:w w:val="110"/>
        </w:rPr>
        <w:t>forward</w:t>
      </w:r>
      <w:r>
        <w:rPr>
          <w:spacing w:val="-12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knowledge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ins w:id="150" w:author="Simon Harold" w:date="2022-02-17T10:15:00Z">
        <w:r w:rsidR="003371AE">
          <w:rPr>
            <w:w w:val="110"/>
          </w:rPr>
          <w:t xml:space="preserve"> </w:t>
        </w:r>
      </w:ins>
      <w:r>
        <w:rPr>
          <w:spacing w:val="-58"/>
          <w:w w:val="110"/>
        </w:rPr>
        <w:t xml:space="preserve"> </w:t>
      </w:r>
      <w:r>
        <w:rPr>
          <w:w w:val="110"/>
        </w:rPr>
        <w:t>aspects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PSF</w:t>
      </w:r>
      <w:r>
        <w:rPr>
          <w:spacing w:val="-9"/>
          <w:w w:val="110"/>
        </w:rPr>
        <w:t xml:space="preserve"> </w:t>
      </w:r>
      <w:r>
        <w:rPr>
          <w:w w:val="110"/>
        </w:rPr>
        <w:t>(e.g.,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soil</w:t>
      </w:r>
      <w:r>
        <w:rPr>
          <w:spacing w:val="-8"/>
          <w:w w:val="110"/>
        </w:rPr>
        <w:t xml:space="preserve"> </w:t>
      </w:r>
      <w:r>
        <w:rPr>
          <w:w w:val="110"/>
        </w:rPr>
        <w:t>conditioning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plant</w:t>
      </w:r>
      <w:r>
        <w:rPr>
          <w:spacing w:val="-9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8"/>
          <w:w w:val="110"/>
        </w:rPr>
        <w:t xml:space="preserve"> </w:t>
      </w:r>
      <w:r>
        <w:rPr>
          <w:w w:val="110"/>
        </w:rPr>
        <w:t>varies</w:t>
      </w:r>
      <w:r>
        <w:rPr>
          <w:spacing w:val="-59"/>
          <w:w w:val="110"/>
        </w:rPr>
        <w:t xml:space="preserve"> </w:t>
      </w:r>
      <w:ins w:id="151" w:author="Simon Harold" w:date="2022-02-16T17:26:00Z">
        <w:r w:rsidR="00BB4F0C">
          <w:rPr>
            <w:spacing w:val="-59"/>
            <w:w w:val="110"/>
          </w:rPr>
          <w:t xml:space="preserve"> </w:t>
        </w:r>
      </w:ins>
      <w:r>
        <w:rPr>
          <w:w w:val="110"/>
        </w:rPr>
        <w:t>with ontogeny) interact with the frequency of wet–dry fluctuations and extreme events</w:t>
      </w:r>
      <w:hyperlink w:anchor="_bookmark15" w:history="1">
        <w:r>
          <w:rPr>
            <w:w w:val="110"/>
            <w:position w:val="8"/>
            <w:sz w:val="16"/>
          </w:rPr>
          <w:t>13,14</w:t>
        </w:r>
      </w:hyperlink>
      <w:r>
        <w:rPr>
          <w:w w:val="110"/>
        </w:rPr>
        <w:t>. 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 a change in the timing of drought may perturb the microbial succession trajectory at</w:t>
      </w:r>
      <w:r>
        <w:rPr>
          <w:spacing w:val="1"/>
          <w:w w:val="110"/>
        </w:rPr>
        <w:t xml:space="preserve"> </w:t>
      </w:r>
      <w:r>
        <w:rPr>
          <w:w w:val="110"/>
        </w:rPr>
        <w:t>various stages and lead to distinct microbial legacies. Changes in the frequency of precipitation</w:t>
      </w:r>
      <w:r>
        <w:rPr>
          <w:spacing w:val="1"/>
          <w:w w:val="110"/>
        </w:rPr>
        <w:t xml:space="preserve"> </w:t>
      </w:r>
      <w:r>
        <w:rPr>
          <w:w w:val="110"/>
        </w:rPr>
        <w:t>fluctuations may also influence how plants respond to soil microbes depending on the water</w:t>
      </w:r>
      <w:r>
        <w:rPr>
          <w:spacing w:val="1"/>
          <w:w w:val="110"/>
        </w:rPr>
        <w:t xml:space="preserve"> </w:t>
      </w:r>
      <w:r>
        <w:rPr>
          <w:w w:val="110"/>
        </w:rPr>
        <w:t>availability during different plant ontogenetic stages.</w:t>
      </w:r>
      <w:r>
        <w:rPr>
          <w:spacing w:val="1"/>
          <w:w w:val="110"/>
        </w:rPr>
        <w:t xml:space="preserve"> </w:t>
      </w:r>
      <w:r>
        <w:rPr>
          <w:w w:val="110"/>
        </w:rPr>
        <w:t>To this end, greenhouse experiments sub</w:t>
      </w:r>
      <w:del w:id="152" w:author="Simon Harold" w:date="2022-02-16T17:26:00Z">
        <w:r w:rsidDel="00BB4F0C">
          <w:rPr>
            <w:w w:val="110"/>
          </w:rPr>
          <w:delText>-</w:delText>
        </w:r>
        <w:r w:rsidDel="00BB4F0C">
          <w:rPr>
            <w:spacing w:val="1"/>
            <w:w w:val="110"/>
          </w:rPr>
          <w:delText xml:space="preserve"> </w:delText>
        </w:r>
      </w:del>
      <w:r>
        <w:rPr>
          <w:w w:val="110"/>
        </w:rPr>
        <w:t>jecting only the conditioning or response phase of PSF to varying environmental contexts can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-14"/>
          <w:w w:val="110"/>
        </w:rPr>
        <w:t xml:space="preserve"> </w:t>
      </w:r>
      <w:r>
        <w:rPr>
          <w:w w:val="110"/>
        </w:rPr>
        <w:t>valuable</w:t>
      </w:r>
      <w:r>
        <w:rPr>
          <w:spacing w:val="-14"/>
          <w:w w:val="110"/>
        </w:rPr>
        <w:t xml:space="preserve"> </w:t>
      </w:r>
      <w:r>
        <w:rPr>
          <w:w w:val="110"/>
        </w:rPr>
        <w:t>mechanistic</w:t>
      </w:r>
      <w:r>
        <w:rPr>
          <w:spacing w:val="-14"/>
          <w:w w:val="110"/>
        </w:rPr>
        <w:t xml:space="preserve"> </w:t>
      </w:r>
      <w:r>
        <w:rPr>
          <w:w w:val="110"/>
        </w:rPr>
        <w:t>insight.</w:t>
      </w:r>
      <w:r>
        <w:rPr>
          <w:spacing w:val="19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Dudenhöffer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colleagues</w:t>
      </w:r>
      <w:r>
        <w:rPr>
          <w:spacing w:val="-14"/>
          <w:w w:val="110"/>
        </w:rPr>
        <w:t xml:space="preserve"> </w:t>
      </w:r>
      <w:r>
        <w:rPr>
          <w:w w:val="110"/>
        </w:rPr>
        <w:t>provided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solid</w:t>
      </w:r>
      <w:r>
        <w:rPr>
          <w:spacing w:val="-14"/>
          <w:w w:val="110"/>
        </w:rPr>
        <w:t xml:space="preserve"> </w:t>
      </w:r>
      <w:r>
        <w:rPr>
          <w:w w:val="110"/>
        </w:rPr>
        <w:t>baseline</w:t>
      </w:r>
      <w:ins w:id="153" w:author="Simon Harold" w:date="2022-02-17T10:15:00Z">
        <w:r w:rsidR="003371AE">
          <w:rPr>
            <w:w w:val="110"/>
          </w:rPr>
          <w:t xml:space="preserve"> </w:t>
        </w:r>
      </w:ins>
      <w:r>
        <w:rPr>
          <w:spacing w:val="-58"/>
          <w:w w:val="110"/>
        </w:rPr>
        <w:t xml:space="preserve"> </w:t>
      </w:r>
      <w:ins w:id="154" w:author="Simon Harold" w:date="2022-02-16T17:26:00Z">
        <w:r w:rsidR="00BB4F0C">
          <w:rPr>
            <w:spacing w:val="-58"/>
            <w:w w:val="110"/>
          </w:rPr>
          <w:t xml:space="preserve"> </w:t>
        </w:r>
      </w:ins>
      <w:ins w:id="155" w:author="Simon Harold" w:date="2022-02-17T10:12:00Z">
        <w:r w:rsidR="009A4B26">
          <w:rPr>
            <w:spacing w:val="-58"/>
            <w:w w:val="110"/>
          </w:rPr>
          <w:t xml:space="preserve"> </w:t>
        </w:r>
      </w:ins>
      <w:r>
        <w:rPr>
          <w:w w:val="110"/>
        </w:rPr>
        <w:t>prediction upon which more complicated manipulations can be performed. Together with latest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in PSF theory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, we are advancing towards robust prediction of how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affect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7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diversity,</w:t>
      </w:r>
      <w:r>
        <w:rPr>
          <w:spacing w:val="-6"/>
          <w:w w:val="110"/>
        </w:rPr>
        <w:t xml:space="preserve"> </w:t>
      </w:r>
      <w:r>
        <w:rPr>
          <w:w w:val="110"/>
        </w:rPr>
        <w:t>stability,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productivity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changing</w:t>
      </w:r>
      <w:r>
        <w:rPr>
          <w:spacing w:val="-6"/>
          <w:w w:val="110"/>
        </w:rPr>
        <w:t xml:space="preserve"> </w:t>
      </w:r>
      <w:r>
        <w:rPr>
          <w:w w:val="110"/>
        </w:rPr>
        <w:t>world.</w:t>
      </w:r>
    </w:p>
    <w:p w14:paraId="1079BD9D" w14:textId="77777777" w:rsidR="00465FD8" w:rsidRDefault="00465FD8">
      <w:pPr>
        <w:spacing w:line="412" w:lineRule="auto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</w:pPr>
    </w:p>
    <w:p w14:paraId="296BF9D7" w14:textId="77777777" w:rsidR="00465FD8" w:rsidRDefault="00631EB1">
      <w:pPr>
        <w:tabs>
          <w:tab w:val="left" w:pos="6262"/>
        </w:tabs>
        <w:ind w:left="3666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702E7E67" wp14:editId="42B42B35">
            <wp:extent cx="690898" cy="6819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98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0"/>
          <w:sz w:val="20"/>
          <w:lang w:val="en-GB" w:eastAsia="en-GB"/>
        </w:rPr>
        <w:drawing>
          <wp:inline distT="0" distB="0" distL="0" distR="0" wp14:anchorId="14EA586A" wp14:editId="7D4E8AE8">
            <wp:extent cx="428053" cy="3960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3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3B9" w14:textId="77777777" w:rsidR="00465FD8" w:rsidRDefault="00631EB1">
      <w:pPr>
        <w:spacing w:after="63" w:line="299" w:lineRule="exact"/>
        <w:ind w:left="3119"/>
        <w:rPr>
          <w:rFonts w:ascii="Calibri"/>
          <w:sz w:val="26"/>
        </w:rPr>
      </w:pPr>
      <w:bookmarkStart w:id="156" w:name="_bookmark1"/>
      <w:bookmarkEnd w:id="156"/>
      <w:r>
        <w:rPr>
          <w:rFonts w:ascii="Calibri"/>
          <w:sz w:val="26"/>
        </w:rPr>
        <w:t>a</w:t>
      </w:r>
    </w:p>
    <w:p w14:paraId="2E362926" w14:textId="77777777" w:rsidR="00465FD8" w:rsidRDefault="00631EB1">
      <w:pPr>
        <w:tabs>
          <w:tab w:val="left" w:pos="5767"/>
        </w:tabs>
        <w:ind w:left="3348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w:drawing>
          <wp:inline distT="0" distB="0" distL="0" distR="0" wp14:anchorId="4933F385" wp14:editId="69121E4A">
            <wp:extent cx="1043792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7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  <w:lang w:val="en-GB" w:eastAsia="en-GB"/>
        </w:rPr>
        <w:drawing>
          <wp:inline distT="0" distB="0" distL="0" distR="0" wp14:anchorId="7720E914" wp14:editId="449A8932">
            <wp:extent cx="1041218" cy="11763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218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195" w14:textId="77777777" w:rsidR="00465FD8" w:rsidRDefault="00465FD8">
      <w:pPr>
        <w:rPr>
          <w:rFonts w:ascii="Calibri"/>
          <w:sz w:val="20"/>
        </w:rPr>
        <w:sectPr w:rsidR="00465FD8">
          <w:pgSz w:w="12240" w:h="15840"/>
          <w:pgMar w:top="1360" w:right="1320" w:bottom="1080" w:left="1320" w:header="0" w:footer="882" w:gutter="0"/>
          <w:cols w:space="720"/>
        </w:sectPr>
      </w:pPr>
    </w:p>
    <w:p w14:paraId="0B0D759C" w14:textId="3E43B9AB" w:rsidR="00465FD8" w:rsidRDefault="00DE66B1">
      <w:pPr>
        <w:spacing w:before="48" w:line="208" w:lineRule="auto"/>
        <w:ind w:left="3327" w:right="-4" w:firstLine="86"/>
        <w:rPr>
          <w:rFonts w:ascii="Calibri"/>
          <w:sz w:val="1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8E1069" wp14:editId="3ADFFEEE">
                <wp:simplePos x="0" y="0"/>
                <wp:positionH relativeFrom="page">
                  <wp:posOffset>2785110</wp:posOffset>
                </wp:positionH>
                <wp:positionV relativeFrom="paragraph">
                  <wp:posOffset>-972185</wp:posOffset>
                </wp:positionV>
                <wp:extent cx="125095" cy="785495"/>
                <wp:effectExtent l="0" t="0" r="0" b="0"/>
                <wp:wrapNone/>
                <wp:docPr id="12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0B7EA" w14:textId="77777777" w:rsidR="00465FD8" w:rsidRDefault="00631EB1">
                            <w:pPr>
                              <w:spacing w:line="178" w:lineRule="exact"/>
                              <w:ind w:left="20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Plant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E1069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219.3pt;margin-top:-76.55pt;width:9.85pt;height:61.8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" filled="f" stroked="f">
                <v:textbox style="layout-flow:vertical;mso-layout-flow-alt:bottom-to-top" inset="0,0,0,0">
                  <w:txbxContent>
                    <w:p w14:paraId="50C0B7EA" w14:textId="77777777" w:rsidR="00465FD8" w:rsidRDefault="00631EB1">
                      <w:pPr>
                        <w:spacing w:line="178" w:lineRule="exact"/>
                        <w:ind w:left="20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Plant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15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6A5C922D" wp14:editId="2C416A74">
                <wp:simplePos x="0" y="0"/>
                <wp:positionH relativeFrom="page">
                  <wp:posOffset>4321175</wp:posOffset>
                </wp:positionH>
                <wp:positionV relativeFrom="paragraph">
                  <wp:posOffset>-974090</wp:posOffset>
                </wp:positionV>
                <wp:extent cx="125095" cy="785495"/>
                <wp:effectExtent l="0" t="0" r="0" b="0"/>
                <wp:wrapNone/>
                <wp:docPr id="12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B84F9" w14:textId="77777777" w:rsidR="00465FD8" w:rsidRDefault="00631EB1">
                            <w:pPr>
                              <w:spacing w:line="178" w:lineRule="exact"/>
                              <w:ind w:left="20"/>
                              <w:rPr>
                                <w:rFonts w:ascii="Calibri"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Plant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15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C922D" id="docshape4" o:spid="_x0000_s1027" type="#_x0000_t202" style="position:absolute;left:0;text-align:left;margin-left:340.25pt;margin-top:-76.7pt;width:9.85pt;height:61.8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" filled="f" stroked="f">
                <v:textbox style="layout-flow:vertical;mso-layout-flow-alt:bottom-to-top" inset="0,0,0,0">
                  <w:txbxContent>
                    <w:p w14:paraId="52BB84F9" w14:textId="77777777" w:rsidR="00465FD8" w:rsidRDefault="00631EB1">
                      <w:pPr>
                        <w:spacing w:line="178" w:lineRule="exact"/>
                        <w:ind w:left="20"/>
                        <w:rPr>
                          <w:rFonts w:ascii="Calibri"/>
                          <w:sz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Plant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15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EB1">
        <w:rPr>
          <w:rFonts w:ascii="Calibri"/>
          <w:w w:val="105"/>
          <w:sz w:val="15"/>
        </w:rPr>
        <w:t>Soil from</w:t>
      </w:r>
      <w:r w:rsidR="00631EB1">
        <w:rPr>
          <w:rFonts w:ascii="Calibri"/>
          <w:spacing w:val="1"/>
          <w:w w:val="105"/>
          <w:sz w:val="15"/>
        </w:rPr>
        <w:t xml:space="preserve"> </w:t>
      </w:r>
      <w:r w:rsidR="00631EB1">
        <w:rPr>
          <w:rFonts w:ascii="Calibri"/>
          <w:spacing w:val="-1"/>
          <w:w w:val="105"/>
          <w:sz w:val="15"/>
        </w:rPr>
        <w:t>yellow</w:t>
      </w:r>
      <w:r w:rsidR="00631EB1">
        <w:rPr>
          <w:rFonts w:ascii="Calibri"/>
          <w:spacing w:val="-8"/>
          <w:w w:val="105"/>
          <w:sz w:val="15"/>
        </w:rPr>
        <w:t xml:space="preserve"> </w:t>
      </w:r>
      <w:r w:rsidR="00631EB1">
        <w:rPr>
          <w:rFonts w:ascii="Calibri"/>
          <w:w w:val="105"/>
          <w:sz w:val="15"/>
        </w:rPr>
        <w:t>plant</w:t>
      </w:r>
    </w:p>
    <w:p w14:paraId="1E65AB7B" w14:textId="77777777" w:rsidR="00465FD8" w:rsidRDefault="00631EB1">
      <w:pPr>
        <w:spacing w:before="48" w:line="208" w:lineRule="auto"/>
        <w:ind w:left="196" w:right="-2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6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plant</w:t>
      </w:r>
    </w:p>
    <w:p w14:paraId="3D703DF0" w14:textId="77777777" w:rsidR="00465FD8" w:rsidRDefault="00631EB1">
      <w:pPr>
        <w:spacing w:before="45" w:line="208" w:lineRule="auto"/>
        <w:ind w:left="622" w:right="-4" w:firstLine="86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yellow</w:t>
      </w:r>
      <w:r>
        <w:rPr>
          <w:rFonts w:ascii="Calibri"/>
          <w:spacing w:val="-8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1604F921" w14:textId="77777777" w:rsidR="00465FD8" w:rsidRDefault="00631EB1">
      <w:pPr>
        <w:spacing w:before="45" w:line="208" w:lineRule="auto"/>
        <w:ind w:left="196" w:right="2090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7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57D631C4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4" w:space="720" w:equalWidth="0">
            <w:col w:w="4113" w:space="40"/>
            <w:col w:w="932" w:space="39"/>
            <w:col w:w="1408" w:space="40"/>
            <w:col w:w="3028"/>
          </w:cols>
        </w:sectPr>
      </w:pPr>
    </w:p>
    <w:p w14:paraId="4F4010AE" w14:textId="77777777" w:rsidR="00465FD8" w:rsidRDefault="00465FD8">
      <w:pPr>
        <w:pStyle w:val="BodyText"/>
        <w:spacing w:before="2"/>
        <w:rPr>
          <w:rFonts w:ascii="Calibri"/>
          <w:sz w:val="17"/>
        </w:rPr>
      </w:pPr>
    </w:p>
    <w:p w14:paraId="67CCD34D" w14:textId="77777777" w:rsidR="00465FD8" w:rsidRDefault="00465FD8">
      <w:pPr>
        <w:rPr>
          <w:rFonts w:ascii="Calibri"/>
          <w:sz w:val="17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37D326FC" w14:textId="77777777" w:rsidR="00465FD8" w:rsidRDefault="00465FD8">
      <w:pPr>
        <w:pStyle w:val="BodyText"/>
        <w:spacing w:before="8"/>
        <w:rPr>
          <w:rFonts w:ascii="Calibri"/>
          <w:sz w:val="23"/>
        </w:rPr>
      </w:pPr>
    </w:p>
    <w:p w14:paraId="3A8B6E9C" w14:textId="77777777" w:rsidR="00465FD8" w:rsidRDefault="00631EB1">
      <w:pPr>
        <w:spacing w:line="208" w:lineRule="auto"/>
        <w:ind w:left="1648" w:right="-18" w:firstLine="85"/>
        <w:rPr>
          <w:rFonts w:ascii="Calibri"/>
          <w:sz w:val="15"/>
        </w:rPr>
      </w:pPr>
      <w:r>
        <w:rPr>
          <w:rFonts w:ascii="Calibri"/>
          <w:w w:val="105"/>
          <w:sz w:val="15"/>
        </w:rPr>
        <w:t>Early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arriving</w:t>
      </w:r>
    </w:p>
    <w:p w14:paraId="121F2114" w14:textId="77777777" w:rsidR="00465FD8" w:rsidRDefault="00631EB1">
      <w:pPr>
        <w:spacing w:line="341" w:lineRule="exact"/>
        <w:ind w:left="930"/>
        <w:rPr>
          <w:rFonts w:ascii="Calibri"/>
          <w:sz w:val="26"/>
        </w:rPr>
      </w:pPr>
      <w:r>
        <w:br w:type="column"/>
      </w:r>
      <w:r>
        <w:rPr>
          <w:rFonts w:ascii="Calibri"/>
          <w:sz w:val="26"/>
        </w:rPr>
        <w:t>b</w:t>
      </w:r>
    </w:p>
    <w:p w14:paraId="4F44BDE7" w14:textId="323CC1B8" w:rsidR="00465FD8" w:rsidRDefault="00DE66B1">
      <w:pPr>
        <w:spacing w:line="208" w:lineRule="auto"/>
        <w:ind w:left="238" w:right="6680" w:firstLine="106"/>
        <w:rPr>
          <w:rFonts w:ascii="Calibri"/>
          <w:sz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4A4E14E" wp14:editId="1C0CCDB8">
                <wp:simplePos x="0" y="0"/>
                <wp:positionH relativeFrom="page">
                  <wp:posOffset>2959100</wp:posOffset>
                </wp:positionH>
                <wp:positionV relativeFrom="paragraph">
                  <wp:posOffset>128270</wp:posOffset>
                </wp:positionV>
                <wp:extent cx="1098550" cy="429260"/>
                <wp:effectExtent l="0" t="0" r="0" b="0"/>
                <wp:wrapNone/>
                <wp:docPr id="109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29260"/>
                          <a:chOff x="4660" y="202"/>
                          <a:chExt cx="1730" cy="676"/>
                        </a:xfrm>
                      </wpg:grpSpPr>
                      <pic:pic xmlns:pic="http://schemas.openxmlformats.org/drawingml/2006/picture">
                        <pic:nvPicPr>
                          <pic:cNvPr id="110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6" y="202"/>
                            <a:ext cx="515" cy="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0" y="202"/>
                            <a:ext cx="515" cy="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660" y="763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4660" y="768"/>
                            <a:ext cx="1730" cy="110"/>
                          </a:xfrm>
                          <a:prstGeom prst="rect">
                            <a:avLst/>
                          </a:prstGeom>
                          <a:solidFill>
                            <a:srgbClr val="843E1D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9"/>
                        <wps:cNvSpPr>
                          <a:spLocks/>
                        </wps:cNvSpPr>
                        <wps:spPr bwMode="auto">
                          <a:xfrm>
                            <a:off x="5070" y="213"/>
                            <a:ext cx="518" cy="410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518"/>
                              <a:gd name="T2" fmla="+- 0 478 214"/>
                              <a:gd name="T3" fmla="*/ 478 h 410"/>
                              <a:gd name="T4" fmla="+- 0 5275 5071"/>
                              <a:gd name="T5" fmla="*/ T4 w 518"/>
                              <a:gd name="T6" fmla="+- 0 435 214"/>
                              <a:gd name="T7" fmla="*/ 435 h 410"/>
                              <a:gd name="T8" fmla="+- 0 5214 5071"/>
                              <a:gd name="T9" fmla="*/ T8 w 518"/>
                              <a:gd name="T10" fmla="+- 0 398 214"/>
                              <a:gd name="T11" fmla="*/ 398 h 410"/>
                              <a:gd name="T12" fmla="+- 0 5143 5071"/>
                              <a:gd name="T13" fmla="*/ T12 w 518"/>
                              <a:gd name="T14" fmla="+- 0 373 214"/>
                              <a:gd name="T15" fmla="*/ 373 h 410"/>
                              <a:gd name="T16" fmla="+- 0 5071 5071"/>
                              <a:gd name="T17" fmla="*/ T16 w 518"/>
                              <a:gd name="T18" fmla="+- 0 368 214"/>
                              <a:gd name="T19" fmla="*/ 368 h 410"/>
                              <a:gd name="T20" fmla="+- 0 5149 5071"/>
                              <a:gd name="T21" fmla="*/ T20 w 518"/>
                              <a:gd name="T22" fmla="+- 0 422 214"/>
                              <a:gd name="T23" fmla="*/ 422 h 410"/>
                              <a:gd name="T24" fmla="+- 0 5205 5071"/>
                              <a:gd name="T25" fmla="*/ T24 w 518"/>
                              <a:gd name="T26" fmla="+- 0 456 214"/>
                              <a:gd name="T27" fmla="*/ 456 h 410"/>
                              <a:gd name="T28" fmla="+- 0 5255 5071"/>
                              <a:gd name="T29" fmla="*/ T28 w 518"/>
                              <a:gd name="T30" fmla="+- 0 473 214"/>
                              <a:gd name="T31" fmla="*/ 473 h 410"/>
                              <a:gd name="T32" fmla="+- 0 5318 5071"/>
                              <a:gd name="T33" fmla="*/ T32 w 518"/>
                              <a:gd name="T34" fmla="+- 0 478 214"/>
                              <a:gd name="T35" fmla="*/ 478 h 410"/>
                              <a:gd name="T36" fmla="+- 0 5400 5071"/>
                              <a:gd name="T37" fmla="*/ T36 w 518"/>
                              <a:gd name="T38" fmla="+- 0 214 214"/>
                              <a:gd name="T39" fmla="*/ 214 h 410"/>
                              <a:gd name="T40" fmla="+- 0 5363 5071"/>
                              <a:gd name="T41" fmla="*/ T40 w 518"/>
                              <a:gd name="T42" fmla="+- 0 216 214"/>
                              <a:gd name="T43" fmla="*/ 216 h 410"/>
                              <a:gd name="T44" fmla="+- 0 5333 5071"/>
                              <a:gd name="T45" fmla="*/ T44 w 518"/>
                              <a:gd name="T46" fmla="+- 0 236 214"/>
                              <a:gd name="T47" fmla="*/ 236 h 410"/>
                              <a:gd name="T48" fmla="+- 0 5308 5071"/>
                              <a:gd name="T49" fmla="*/ T48 w 518"/>
                              <a:gd name="T50" fmla="+- 0 271 214"/>
                              <a:gd name="T51" fmla="*/ 271 h 410"/>
                              <a:gd name="T52" fmla="+- 0 5290 5071"/>
                              <a:gd name="T53" fmla="*/ T52 w 518"/>
                              <a:gd name="T54" fmla="+- 0 318 214"/>
                              <a:gd name="T55" fmla="*/ 318 h 410"/>
                              <a:gd name="T56" fmla="+- 0 5325 5071"/>
                              <a:gd name="T57" fmla="*/ T56 w 518"/>
                              <a:gd name="T58" fmla="+- 0 316 214"/>
                              <a:gd name="T59" fmla="*/ 316 h 410"/>
                              <a:gd name="T60" fmla="+- 0 5348 5071"/>
                              <a:gd name="T61" fmla="*/ T60 w 518"/>
                              <a:gd name="T62" fmla="+- 0 304 214"/>
                              <a:gd name="T63" fmla="*/ 304 h 410"/>
                              <a:gd name="T64" fmla="+- 0 5369 5071"/>
                              <a:gd name="T65" fmla="*/ T64 w 518"/>
                              <a:gd name="T66" fmla="+- 0 273 214"/>
                              <a:gd name="T67" fmla="*/ 273 h 410"/>
                              <a:gd name="T68" fmla="+- 0 5400 5071"/>
                              <a:gd name="T69" fmla="*/ T68 w 518"/>
                              <a:gd name="T70" fmla="+- 0 214 214"/>
                              <a:gd name="T71" fmla="*/ 214 h 410"/>
                              <a:gd name="T72" fmla="+- 0 5539 5071"/>
                              <a:gd name="T73" fmla="*/ T72 w 518"/>
                              <a:gd name="T74" fmla="+- 0 524 214"/>
                              <a:gd name="T75" fmla="*/ 524 h 410"/>
                              <a:gd name="T76" fmla="+- 0 5468 5071"/>
                              <a:gd name="T77" fmla="*/ T76 w 518"/>
                              <a:gd name="T78" fmla="+- 0 529 214"/>
                              <a:gd name="T79" fmla="*/ 529 h 410"/>
                              <a:gd name="T80" fmla="+- 0 5398 5071"/>
                              <a:gd name="T81" fmla="*/ T80 w 518"/>
                              <a:gd name="T82" fmla="+- 0 551 214"/>
                              <a:gd name="T83" fmla="*/ 551 h 410"/>
                              <a:gd name="T84" fmla="+- 0 5338 5071"/>
                              <a:gd name="T85" fmla="*/ T84 w 518"/>
                              <a:gd name="T86" fmla="+- 0 584 214"/>
                              <a:gd name="T87" fmla="*/ 584 h 410"/>
                              <a:gd name="T88" fmla="+- 0 5296 5071"/>
                              <a:gd name="T89" fmla="*/ T88 w 518"/>
                              <a:gd name="T90" fmla="+- 0 623 214"/>
                              <a:gd name="T91" fmla="*/ 623 h 410"/>
                              <a:gd name="T92" fmla="+- 0 5360 5071"/>
                              <a:gd name="T93" fmla="*/ T92 w 518"/>
                              <a:gd name="T94" fmla="+- 0 620 214"/>
                              <a:gd name="T95" fmla="*/ 620 h 410"/>
                              <a:gd name="T96" fmla="+- 0 5413 5071"/>
                              <a:gd name="T97" fmla="*/ T96 w 518"/>
                              <a:gd name="T98" fmla="+- 0 606 214"/>
                              <a:gd name="T99" fmla="*/ 606 h 410"/>
                              <a:gd name="T100" fmla="+- 0 5468 5071"/>
                              <a:gd name="T101" fmla="*/ T100 w 518"/>
                              <a:gd name="T102" fmla="+- 0 577 214"/>
                              <a:gd name="T103" fmla="*/ 577 h 410"/>
                              <a:gd name="T104" fmla="+- 0 5539 5071"/>
                              <a:gd name="T105" fmla="*/ T104 w 518"/>
                              <a:gd name="T106" fmla="+- 0 524 214"/>
                              <a:gd name="T107" fmla="*/ 524 h 410"/>
                              <a:gd name="T108" fmla="+- 0 5588 5071"/>
                              <a:gd name="T109" fmla="*/ T108 w 518"/>
                              <a:gd name="T110" fmla="+- 0 338 214"/>
                              <a:gd name="T111" fmla="*/ 338 h 410"/>
                              <a:gd name="T112" fmla="+- 0 5516 5071"/>
                              <a:gd name="T113" fmla="*/ T112 w 518"/>
                              <a:gd name="T114" fmla="+- 0 345 214"/>
                              <a:gd name="T115" fmla="*/ 345 h 410"/>
                              <a:gd name="T116" fmla="+- 0 5445 5071"/>
                              <a:gd name="T117" fmla="*/ T116 w 518"/>
                              <a:gd name="T118" fmla="+- 0 375 214"/>
                              <a:gd name="T119" fmla="*/ 375 h 410"/>
                              <a:gd name="T120" fmla="+- 0 5384 5071"/>
                              <a:gd name="T121" fmla="*/ T120 w 518"/>
                              <a:gd name="T122" fmla="+- 0 420 214"/>
                              <a:gd name="T123" fmla="*/ 420 h 410"/>
                              <a:gd name="T124" fmla="+- 0 5341 5071"/>
                              <a:gd name="T125" fmla="*/ T124 w 518"/>
                              <a:gd name="T126" fmla="+- 0 473 214"/>
                              <a:gd name="T127" fmla="*/ 473 h 410"/>
                              <a:gd name="T128" fmla="+- 0 5401 5071"/>
                              <a:gd name="T129" fmla="*/ T128 w 518"/>
                              <a:gd name="T130" fmla="+- 0 462 214"/>
                              <a:gd name="T131" fmla="*/ 462 h 410"/>
                              <a:gd name="T132" fmla="+- 0 5448 5071"/>
                              <a:gd name="T133" fmla="*/ T132 w 518"/>
                              <a:gd name="T134" fmla="+- 0 433 214"/>
                              <a:gd name="T135" fmla="*/ 433 h 410"/>
                              <a:gd name="T136" fmla="+- 0 5503 5071"/>
                              <a:gd name="T137" fmla="*/ T136 w 518"/>
                              <a:gd name="T138" fmla="+- 0 390 214"/>
                              <a:gd name="T139" fmla="*/ 390 h 410"/>
                              <a:gd name="T140" fmla="+- 0 5588 5071"/>
                              <a:gd name="T141" fmla="*/ T140 w 518"/>
                              <a:gd name="T142" fmla="+- 0 338 214"/>
                              <a:gd name="T143" fmla="*/ 33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4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8" y="208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4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2" y="2"/>
                                </a:lnTo>
                                <a:lnTo>
                                  <a:pt x="262" y="22"/>
                                </a:lnTo>
                                <a:lnTo>
                                  <a:pt x="237" y="57"/>
                                </a:lnTo>
                                <a:lnTo>
                                  <a:pt x="219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0"/>
                                </a:lnTo>
                                <a:lnTo>
                                  <a:pt x="298" y="5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7" y="337"/>
                                </a:lnTo>
                                <a:lnTo>
                                  <a:pt x="267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89" y="406"/>
                                </a:lnTo>
                                <a:lnTo>
                                  <a:pt x="342" y="392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4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6"/>
                                </a:lnTo>
                                <a:lnTo>
                                  <a:pt x="270" y="259"/>
                                </a:lnTo>
                                <a:lnTo>
                                  <a:pt x="330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6"/>
                                </a:lnTo>
                                <a:lnTo>
                                  <a:pt x="517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10"/>
                        <wps:cNvSpPr>
                          <a:spLocks/>
                        </wps:cNvSpPr>
                        <wps:spPr bwMode="auto">
                          <a:xfrm>
                            <a:off x="5287" y="326"/>
                            <a:ext cx="6" cy="10"/>
                          </a:xfrm>
                          <a:custGeom>
                            <a:avLst/>
                            <a:gdLst>
                              <a:gd name="T0" fmla="+- 0 5288 5287"/>
                              <a:gd name="T1" fmla="*/ T0 w 6"/>
                              <a:gd name="T2" fmla="+- 0 326 326"/>
                              <a:gd name="T3" fmla="*/ 326 h 10"/>
                              <a:gd name="T4" fmla="+- 0 5288 5287"/>
                              <a:gd name="T5" fmla="*/ T4 w 6"/>
                              <a:gd name="T6" fmla="+- 0 327 326"/>
                              <a:gd name="T7" fmla="*/ 327 h 10"/>
                              <a:gd name="T8" fmla="+- 0 5287 5287"/>
                              <a:gd name="T9" fmla="*/ T8 w 6"/>
                              <a:gd name="T10" fmla="+- 0 328 326"/>
                              <a:gd name="T11" fmla="*/ 328 h 10"/>
                              <a:gd name="T12" fmla="+- 0 5287 5287"/>
                              <a:gd name="T13" fmla="*/ T12 w 6"/>
                              <a:gd name="T14" fmla="+- 0 328 326"/>
                              <a:gd name="T15" fmla="*/ 328 h 10"/>
                              <a:gd name="T16" fmla="+- 0 5289 5287"/>
                              <a:gd name="T17" fmla="*/ T16 w 6"/>
                              <a:gd name="T18" fmla="+- 0 331 326"/>
                              <a:gd name="T19" fmla="*/ 331 h 10"/>
                              <a:gd name="T20" fmla="+- 0 5290 5287"/>
                              <a:gd name="T21" fmla="*/ T20 w 6"/>
                              <a:gd name="T22" fmla="+- 0 333 326"/>
                              <a:gd name="T23" fmla="*/ 333 h 10"/>
                              <a:gd name="T24" fmla="+- 0 5292 5287"/>
                              <a:gd name="T25" fmla="*/ T24 w 6"/>
                              <a:gd name="T26" fmla="+- 0 336 326"/>
                              <a:gd name="T27" fmla="*/ 336 h 10"/>
                              <a:gd name="T28" fmla="+- 0 5292 5287"/>
                              <a:gd name="T29" fmla="*/ T28 w 6"/>
                              <a:gd name="T30" fmla="+- 0 336 326"/>
                              <a:gd name="T31" fmla="*/ 336 h 10"/>
                              <a:gd name="T32" fmla="+- 0 5291 5287"/>
                              <a:gd name="T33" fmla="*/ T32 w 6"/>
                              <a:gd name="T34" fmla="+- 0 333 326"/>
                              <a:gd name="T35" fmla="*/ 333 h 10"/>
                              <a:gd name="T36" fmla="+- 0 5289 5287"/>
                              <a:gd name="T37" fmla="*/ T36 w 6"/>
                              <a:gd name="T38" fmla="+- 0 329 326"/>
                              <a:gd name="T39" fmla="*/ 329 h 10"/>
                              <a:gd name="T40" fmla="+- 0 5288 5287"/>
                              <a:gd name="T41" fmla="*/ T40 w 6"/>
                              <a:gd name="T42" fmla="+- 0 326 326"/>
                              <a:gd name="T43" fmla="*/ 3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1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2" y="5"/>
                                </a:lnTo>
                                <a:lnTo>
                                  <a:pt x="3" y="7"/>
                                </a:lnTo>
                                <a:lnTo>
                                  <a:pt x="5" y="10"/>
                                </a:lnTo>
                                <a:lnTo>
                                  <a:pt x="4" y="7"/>
                                </a:lnTo>
                                <a:lnTo>
                                  <a:pt x="2" y="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11"/>
                        <wps:cNvSpPr>
                          <a:spLocks/>
                        </wps:cNvSpPr>
                        <wps:spPr bwMode="auto">
                          <a:xfrm>
                            <a:off x="5027" y="211"/>
                            <a:ext cx="264" cy="413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64"/>
                              <a:gd name="T2" fmla="+- 0 623 211"/>
                              <a:gd name="T3" fmla="*/ 623 h 413"/>
                              <a:gd name="T4" fmla="+- 0 5232 5028"/>
                              <a:gd name="T5" fmla="*/ T4 w 264"/>
                              <a:gd name="T6" fmla="+- 0 580 211"/>
                              <a:gd name="T7" fmla="*/ 580 h 413"/>
                              <a:gd name="T8" fmla="+- 0 5171 5028"/>
                              <a:gd name="T9" fmla="*/ T8 w 264"/>
                              <a:gd name="T10" fmla="+- 0 543 211"/>
                              <a:gd name="T11" fmla="*/ 543 h 413"/>
                              <a:gd name="T12" fmla="+- 0 5100 5028"/>
                              <a:gd name="T13" fmla="*/ T12 w 264"/>
                              <a:gd name="T14" fmla="+- 0 518 211"/>
                              <a:gd name="T15" fmla="*/ 518 h 413"/>
                              <a:gd name="T16" fmla="+- 0 5028 5028"/>
                              <a:gd name="T17" fmla="*/ T16 w 264"/>
                              <a:gd name="T18" fmla="+- 0 513 211"/>
                              <a:gd name="T19" fmla="*/ 513 h 413"/>
                              <a:gd name="T20" fmla="+- 0 5094 5028"/>
                              <a:gd name="T21" fmla="*/ T20 w 264"/>
                              <a:gd name="T22" fmla="+- 0 556 211"/>
                              <a:gd name="T23" fmla="*/ 556 h 413"/>
                              <a:gd name="T24" fmla="+- 0 5151 5028"/>
                              <a:gd name="T25" fmla="*/ T24 w 264"/>
                              <a:gd name="T26" fmla="+- 0 590 211"/>
                              <a:gd name="T27" fmla="*/ 590 h 413"/>
                              <a:gd name="T28" fmla="+- 0 5208 5028"/>
                              <a:gd name="T29" fmla="*/ T28 w 264"/>
                              <a:gd name="T30" fmla="+- 0 614 211"/>
                              <a:gd name="T31" fmla="*/ 614 h 413"/>
                              <a:gd name="T32" fmla="+- 0 5275 5028"/>
                              <a:gd name="T33" fmla="*/ T32 w 264"/>
                              <a:gd name="T34" fmla="+- 0 623 211"/>
                              <a:gd name="T35" fmla="*/ 623 h 413"/>
                              <a:gd name="T36" fmla="+- 0 5292 5028"/>
                              <a:gd name="T37" fmla="*/ T36 w 264"/>
                              <a:gd name="T38" fmla="+- 0 336 211"/>
                              <a:gd name="T39" fmla="*/ 336 h 413"/>
                              <a:gd name="T40" fmla="+- 0 5287 5028"/>
                              <a:gd name="T41" fmla="*/ T40 w 264"/>
                              <a:gd name="T42" fmla="+- 0 328 211"/>
                              <a:gd name="T43" fmla="*/ 328 h 413"/>
                              <a:gd name="T44" fmla="+- 0 5287 5028"/>
                              <a:gd name="T45" fmla="*/ T44 w 264"/>
                              <a:gd name="T46" fmla="+- 0 328 211"/>
                              <a:gd name="T47" fmla="*/ 328 h 413"/>
                              <a:gd name="T48" fmla="+- 0 5288 5028"/>
                              <a:gd name="T49" fmla="*/ T48 w 264"/>
                              <a:gd name="T50" fmla="+- 0 326 211"/>
                              <a:gd name="T51" fmla="*/ 326 h 413"/>
                              <a:gd name="T52" fmla="+- 0 5254 5028"/>
                              <a:gd name="T53" fmla="*/ T52 w 264"/>
                              <a:gd name="T54" fmla="+- 0 280 211"/>
                              <a:gd name="T55" fmla="*/ 280 h 413"/>
                              <a:gd name="T56" fmla="+- 0 5208 5028"/>
                              <a:gd name="T57" fmla="*/ T56 w 264"/>
                              <a:gd name="T58" fmla="+- 0 242 211"/>
                              <a:gd name="T59" fmla="*/ 242 h 413"/>
                              <a:gd name="T60" fmla="+- 0 5155 5028"/>
                              <a:gd name="T61" fmla="*/ T60 w 264"/>
                              <a:gd name="T62" fmla="+- 0 216 211"/>
                              <a:gd name="T63" fmla="*/ 216 h 413"/>
                              <a:gd name="T64" fmla="+- 0 5102 5028"/>
                              <a:gd name="T65" fmla="*/ T64 w 264"/>
                              <a:gd name="T66" fmla="+- 0 211 211"/>
                              <a:gd name="T67" fmla="*/ 211 h 413"/>
                              <a:gd name="T68" fmla="+- 0 5168 5028"/>
                              <a:gd name="T69" fmla="*/ T68 w 264"/>
                              <a:gd name="T70" fmla="+- 0 282 211"/>
                              <a:gd name="T71" fmla="*/ 282 h 413"/>
                              <a:gd name="T72" fmla="+- 0 5210 5028"/>
                              <a:gd name="T73" fmla="*/ T72 w 264"/>
                              <a:gd name="T74" fmla="+- 0 319 211"/>
                              <a:gd name="T75" fmla="*/ 319 h 413"/>
                              <a:gd name="T76" fmla="+- 0 5245 5028"/>
                              <a:gd name="T77" fmla="*/ T76 w 264"/>
                              <a:gd name="T78" fmla="+- 0 333 211"/>
                              <a:gd name="T79" fmla="*/ 333 h 413"/>
                              <a:gd name="T80" fmla="+- 0 5292 5028"/>
                              <a:gd name="T81" fmla="*/ T80 w 264"/>
                              <a:gd name="T82" fmla="+- 0 336 211"/>
                              <a:gd name="T83" fmla="*/ 336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2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7"/>
                                </a:lnTo>
                                <a:lnTo>
                                  <a:pt x="0" y="302"/>
                                </a:lnTo>
                                <a:lnTo>
                                  <a:pt x="66" y="345"/>
                                </a:lnTo>
                                <a:lnTo>
                                  <a:pt x="123" y="379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2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59" y="117"/>
                                </a:lnTo>
                                <a:lnTo>
                                  <a:pt x="260" y="115"/>
                                </a:lnTo>
                                <a:lnTo>
                                  <a:pt x="226" y="69"/>
                                </a:lnTo>
                                <a:lnTo>
                                  <a:pt x="180" y="31"/>
                                </a:lnTo>
                                <a:lnTo>
                                  <a:pt x="127" y="5"/>
                                </a:lnTo>
                                <a:lnTo>
                                  <a:pt x="74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8"/>
                                </a:lnTo>
                                <a:lnTo>
                                  <a:pt x="217" y="122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12"/>
                        <wps:cNvSpPr>
                          <a:spLocks/>
                        </wps:cNvSpPr>
                        <wps:spPr bwMode="auto">
                          <a:xfrm>
                            <a:off x="5266" y="313"/>
                            <a:ext cx="67" cy="457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67"/>
                              <a:gd name="T2" fmla="+- 0 314 314"/>
                              <a:gd name="T3" fmla="*/ 314 h 457"/>
                              <a:gd name="T4" fmla="+- 0 5274 5266"/>
                              <a:gd name="T5" fmla="*/ T4 w 67"/>
                              <a:gd name="T6" fmla="+- 0 317 314"/>
                              <a:gd name="T7" fmla="*/ 317 h 457"/>
                              <a:gd name="T8" fmla="+- 0 5282 5266"/>
                              <a:gd name="T9" fmla="*/ T8 w 67"/>
                              <a:gd name="T10" fmla="+- 0 325 314"/>
                              <a:gd name="T11" fmla="*/ 325 h 457"/>
                              <a:gd name="T12" fmla="+- 0 5288 5266"/>
                              <a:gd name="T13" fmla="*/ T12 w 67"/>
                              <a:gd name="T14" fmla="+- 0 336 314"/>
                              <a:gd name="T15" fmla="*/ 336 h 457"/>
                              <a:gd name="T16" fmla="+- 0 5289 5266"/>
                              <a:gd name="T17" fmla="*/ T16 w 67"/>
                              <a:gd name="T18" fmla="+- 0 338 314"/>
                              <a:gd name="T19" fmla="*/ 338 h 457"/>
                              <a:gd name="T20" fmla="+- 0 5291 5266"/>
                              <a:gd name="T21" fmla="*/ T20 w 67"/>
                              <a:gd name="T22" fmla="+- 0 341 314"/>
                              <a:gd name="T23" fmla="*/ 341 h 457"/>
                              <a:gd name="T24" fmla="+- 0 5292 5266"/>
                              <a:gd name="T25" fmla="*/ T24 w 67"/>
                              <a:gd name="T26" fmla="+- 0 343 314"/>
                              <a:gd name="T27" fmla="*/ 343 h 457"/>
                              <a:gd name="T28" fmla="+- 0 5304 5266"/>
                              <a:gd name="T29" fmla="*/ T28 w 67"/>
                              <a:gd name="T30" fmla="+- 0 370 314"/>
                              <a:gd name="T31" fmla="*/ 370 h 457"/>
                              <a:gd name="T32" fmla="+- 0 5314 5266"/>
                              <a:gd name="T33" fmla="*/ T32 w 67"/>
                              <a:gd name="T34" fmla="+- 0 399 314"/>
                              <a:gd name="T35" fmla="*/ 399 h 457"/>
                              <a:gd name="T36" fmla="+- 0 5322 5266"/>
                              <a:gd name="T37" fmla="*/ T36 w 67"/>
                              <a:gd name="T38" fmla="+- 0 425 314"/>
                              <a:gd name="T39" fmla="*/ 425 h 457"/>
                              <a:gd name="T40" fmla="+- 0 5330 5266"/>
                              <a:gd name="T41" fmla="*/ T40 w 67"/>
                              <a:gd name="T42" fmla="+- 0 443 314"/>
                              <a:gd name="T43" fmla="*/ 443 h 457"/>
                              <a:gd name="T44" fmla="+- 0 5333 5266"/>
                              <a:gd name="T45" fmla="*/ T44 w 67"/>
                              <a:gd name="T46" fmla="+- 0 454 314"/>
                              <a:gd name="T47" fmla="*/ 454 h 457"/>
                              <a:gd name="T48" fmla="+- 0 5333 5266"/>
                              <a:gd name="T49" fmla="*/ T48 w 67"/>
                              <a:gd name="T50" fmla="+- 0 467 314"/>
                              <a:gd name="T51" fmla="*/ 467 h 457"/>
                              <a:gd name="T52" fmla="+- 0 5331 5266"/>
                              <a:gd name="T53" fmla="*/ T52 w 67"/>
                              <a:gd name="T54" fmla="+- 0 482 314"/>
                              <a:gd name="T55" fmla="*/ 482 h 457"/>
                              <a:gd name="T56" fmla="+- 0 5326 5266"/>
                              <a:gd name="T57" fmla="*/ T56 w 67"/>
                              <a:gd name="T58" fmla="+- 0 498 314"/>
                              <a:gd name="T59" fmla="*/ 498 h 457"/>
                              <a:gd name="T60" fmla="+- 0 5320 5266"/>
                              <a:gd name="T61" fmla="*/ T60 w 67"/>
                              <a:gd name="T62" fmla="+- 0 518 314"/>
                              <a:gd name="T63" fmla="*/ 518 h 457"/>
                              <a:gd name="T64" fmla="+- 0 5313 5266"/>
                              <a:gd name="T65" fmla="*/ T64 w 67"/>
                              <a:gd name="T66" fmla="+- 0 537 314"/>
                              <a:gd name="T67" fmla="*/ 537 h 457"/>
                              <a:gd name="T68" fmla="+- 0 5306 5266"/>
                              <a:gd name="T69" fmla="*/ T68 w 67"/>
                              <a:gd name="T70" fmla="+- 0 555 314"/>
                              <a:gd name="T71" fmla="*/ 555 h 457"/>
                              <a:gd name="T72" fmla="+- 0 5293 5266"/>
                              <a:gd name="T73" fmla="*/ T72 w 67"/>
                              <a:gd name="T74" fmla="+- 0 622 314"/>
                              <a:gd name="T75" fmla="*/ 622 h 457"/>
                              <a:gd name="T76" fmla="+- 0 5286 5266"/>
                              <a:gd name="T77" fmla="*/ T76 w 67"/>
                              <a:gd name="T78" fmla="+- 0 704 314"/>
                              <a:gd name="T79" fmla="*/ 704 h 457"/>
                              <a:gd name="T80" fmla="+- 0 5285 5266"/>
                              <a:gd name="T81" fmla="*/ T80 w 67"/>
                              <a:gd name="T82" fmla="+- 0 740 314"/>
                              <a:gd name="T83" fmla="*/ 740 h 457"/>
                              <a:gd name="T84" fmla="+- 0 5285 5266"/>
                              <a:gd name="T85" fmla="*/ T84 w 67"/>
                              <a:gd name="T86" fmla="+- 0 770 314"/>
                              <a:gd name="T87" fmla="*/ 77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6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5" y="27"/>
                                </a:lnTo>
                                <a:lnTo>
                                  <a:pt x="26" y="29"/>
                                </a:lnTo>
                                <a:lnTo>
                                  <a:pt x="38" y="56"/>
                                </a:lnTo>
                                <a:lnTo>
                                  <a:pt x="48" y="85"/>
                                </a:lnTo>
                                <a:lnTo>
                                  <a:pt x="56" y="111"/>
                                </a:lnTo>
                                <a:lnTo>
                                  <a:pt x="64" y="129"/>
                                </a:lnTo>
                                <a:lnTo>
                                  <a:pt x="67" y="140"/>
                                </a:lnTo>
                                <a:lnTo>
                                  <a:pt x="67" y="153"/>
                                </a:lnTo>
                                <a:lnTo>
                                  <a:pt x="65" y="168"/>
                                </a:lnTo>
                                <a:lnTo>
                                  <a:pt x="60" y="184"/>
                                </a:lnTo>
                                <a:lnTo>
                                  <a:pt x="54" y="204"/>
                                </a:lnTo>
                                <a:lnTo>
                                  <a:pt x="47" y="223"/>
                                </a:lnTo>
                                <a:lnTo>
                                  <a:pt x="40" y="241"/>
                                </a:lnTo>
                                <a:lnTo>
                                  <a:pt x="27" y="308"/>
                                </a:lnTo>
                                <a:lnTo>
                                  <a:pt x="20" y="390"/>
                                </a:lnTo>
                                <a:lnTo>
                                  <a:pt x="19" y="426"/>
                                </a:lnTo>
                                <a:lnTo>
                                  <a:pt x="19" y="456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9" y="202"/>
                            <a:ext cx="578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docshape14"/>
                        <wps:cNvSpPr>
                          <a:spLocks/>
                        </wps:cNvSpPr>
                        <wps:spPr bwMode="auto">
                          <a:xfrm>
                            <a:off x="5824" y="213"/>
                            <a:ext cx="518" cy="410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518"/>
                              <a:gd name="T2" fmla="+- 0 478 214"/>
                              <a:gd name="T3" fmla="*/ 478 h 410"/>
                              <a:gd name="T4" fmla="+- 0 6028 5824"/>
                              <a:gd name="T5" fmla="*/ T4 w 518"/>
                              <a:gd name="T6" fmla="+- 0 435 214"/>
                              <a:gd name="T7" fmla="*/ 435 h 410"/>
                              <a:gd name="T8" fmla="+- 0 5967 5824"/>
                              <a:gd name="T9" fmla="*/ T8 w 518"/>
                              <a:gd name="T10" fmla="+- 0 398 214"/>
                              <a:gd name="T11" fmla="*/ 398 h 410"/>
                              <a:gd name="T12" fmla="+- 0 5896 5824"/>
                              <a:gd name="T13" fmla="*/ T12 w 518"/>
                              <a:gd name="T14" fmla="+- 0 373 214"/>
                              <a:gd name="T15" fmla="*/ 373 h 410"/>
                              <a:gd name="T16" fmla="+- 0 5824 5824"/>
                              <a:gd name="T17" fmla="*/ T16 w 518"/>
                              <a:gd name="T18" fmla="+- 0 368 214"/>
                              <a:gd name="T19" fmla="*/ 368 h 410"/>
                              <a:gd name="T20" fmla="+- 0 5903 5824"/>
                              <a:gd name="T21" fmla="*/ T20 w 518"/>
                              <a:gd name="T22" fmla="+- 0 422 214"/>
                              <a:gd name="T23" fmla="*/ 422 h 410"/>
                              <a:gd name="T24" fmla="+- 0 5958 5824"/>
                              <a:gd name="T25" fmla="*/ T24 w 518"/>
                              <a:gd name="T26" fmla="+- 0 456 214"/>
                              <a:gd name="T27" fmla="*/ 456 h 410"/>
                              <a:gd name="T28" fmla="+- 0 6008 5824"/>
                              <a:gd name="T29" fmla="*/ T28 w 518"/>
                              <a:gd name="T30" fmla="+- 0 473 214"/>
                              <a:gd name="T31" fmla="*/ 473 h 410"/>
                              <a:gd name="T32" fmla="+- 0 6071 5824"/>
                              <a:gd name="T33" fmla="*/ T32 w 518"/>
                              <a:gd name="T34" fmla="+- 0 478 214"/>
                              <a:gd name="T35" fmla="*/ 478 h 410"/>
                              <a:gd name="T36" fmla="+- 0 6153 5824"/>
                              <a:gd name="T37" fmla="*/ T36 w 518"/>
                              <a:gd name="T38" fmla="+- 0 214 214"/>
                              <a:gd name="T39" fmla="*/ 214 h 410"/>
                              <a:gd name="T40" fmla="+- 0 6117 5824"/>
                              <a:gd name="T41" fmla="*/ T40 w 518"/>
                              <a:gd name="T42" fmla="+- 0 216 214"/>
                              <a:gd name="T43" fmla="*/ 216 h 410"/>
                              <a:gd name="T44" fmla="+- 0 6086 5824"/>
                              <a:gd name="T45" fmla="*/ T44 w 518"/>
                              <a:gd name="T46" fmla="+- 0 236 214"/>
                              <a:gd name="T47" fmla="*/ 236 h 410"/>
                              <a:gd name="T48" fmla="+- 0 6062 5824"/>
                              <a:gd name="T49" fmla="*/ T48 w 518"/>
                              <a:gd name="T50" fmla="+- 0 271 214"/>
                              <a:gd name="T51" fmla="*/ 271 h 410"/>
                              <a:gd name="T52" fmla="+- 0 6044 5824"/>
                              <a:gd name="T53" fmla="*/ T52 w 518"/>
                              <a:gd name="T54" fmla="+- 0 318 214"/>
                              <a:gd name="T55" fmla="*/ 318 h 410"/>
                              <a:gd name="T56" fmla="+- 0 6078 5824"/>
                              <a:gd name="T57" fmla="*/ T56 w 518"/>
                              <a:gd name="T58" fmla="+- 0 316 214"/>
                              <a:gd name="T59" fmla="*/ 316 h 410"/>
                              <a:gd name="T60" fmla="+- 0 6101 5824"/>
                              <a:gd name="T61" fmla="*/ T60 w 518"/>
                              <a:gd name="T62" fmla="+- 0 304 214"/>
                              <a:gd name="T63" fmla="*/ 304 h 410"/>
                              <a:gd name="T64" fmla="+- 0 6123 5824"/>
                              <a:gd name="T65" fmla="*/ T64 w 518"/>
                              <a:gd name="T66" fmla="+- 0 273 214"/>
                              <a:gd name="T67" fmla="*/ 273 h 410"/>
                              <a:gd name="T68" fmla="+- 0 6153 5824"/>
                              <a:gd name="T69" fmla="*/ T68 w 518"/>
                              <a:gd name="T70" fmla="+- 0 214 214"/>
                              <a:gd name="T71" fmla="*/ 214 h 410"/>
                              <a:gd name="T72" fmla="+- 0 6292 5824"/>
                              <a:gd name="T73" fmla="*/ T72 w 518"/>
                              <a:gd name="T74" fmla="+- 0 524 214"/>
                              <a:gd name="T75" fmla="*/ 524 h 410"/>
                              <a:gd name="T76" fmla="+- 0 6221 5824"/>
                              <a:gd name="T77" fmla="*/ T76 w 518"/>
                              <a:gd name="T78" fmla="+- 0 529 214"/>
                              <a:gd name="T79" fmla="*/ 529 h 410"/>
                              <a:gd name="T80" fmla="+- 0 6152 5824"/>
                              <a:gd name="T81" fmla="*/ T80 w 518"/>
                              <a:gd name="T82" fmla="+- 0 551 214"/>
                              <a:gd name="T83" fmla="*/ 551 h 410"/>
                              <a:gd name="T84" fmla="+- 0 6092 5824"/>
                              <a:gd name="T85" fmla="*/ T84 w 518"/>
                              <a:gd name="T86" fmla="+- 0 584 214"/>
                              <a:gd name="T87" fmla="*/ 584 h 410"/>
                              <a:gd name="T88" fmla="+- 0 6049 5824"/>
                              <a:gd name="T89" fmla="*/ T88 w 518"/>
                              <a:gd name="T90" fmla="+- 0 623 214"/>
                              <a:gd name="T91" fmla="*/ 623 h 410"/>
                              <a:gd name="T92" fmla="+- 0 6114 5824"/>
                              <a:gd name="T93" fmla="*/ T92 w 518"/>
                              <a:gd name="T94" fmla="+- 0 620 214"/>
                              <a:gd name="T95" fmla="*/ 620 h 410"/>
                              <a:gd name="T96" fmla="+- 0 6166 5824"/>
                              <a:gd name="T97" fmla="*/ T96 w 518"/>
                              <a:gd name="T98" fmla="+- 0 606 214"/>
                              <a:gd name="T99" fmla="*/ 606 h 410"/>
                              <a:gd name="T100" fmla="+- 0 6221 5824"/>
                              <a:gd name="T101" fmla="*/ T100 w 518"/>
                              <a:gd name="T102" fmla="+- 0 577 214"/>
                              <a:gd name="T103" fmla="*/ 577 h 410"/>
                              <a:gd name="T104" fmla="+- 0 6292 5824"/>
                              <a:gd name="T105" fmla="*/ T104 w 518"/>
                              <a:gd name="T106" fmla="+- 0 524 214"/>
                              <a:gd name="T107" fmla="*/ 524 h 410"/>
                              <a:gd name="T108" fmla="+- 0 6341 5824"/>
                              <a:gd name="T109" fmla="*/ T108 w 518"/>
                              <a:gd name="T110" fmla="+- 0 338 214"/>
                              <a:gd name="T111" fmla="*/ 338 h 410"/>
                              <a:gd name="T112" fmla="+- 0 6269 5824"/>
                              <a:gd name="T113" fmla="*/ T112 w 518"/>
                              <a:gd name="T114" fmla="+- 0 345 214"/>
                              <a:gd name="T115" fmla="*/ 345 h 410"/>
                              <a:gd name="T116" fmla="+- 0 6198 5824"/>
                              <a:gd name="T117" fmla="*/ T116 w 518"/>
                              <a:gd name="T118" fmla="+- 0 375 214"/>
                              <a:gd name="T119" fmla="*/ 375 h 410"/>
                              <a:gd name="T120" fmla="+- 0 6137 5824"/>
                              <a:gd name="T121" fmla="*/ T120 w 518"/>
                              <a:gd name="T122" fmla="+- 0 420 214"/>
                              <a:gd name="T123" fmla="*/ 420 h 410"/>
                              <a:gd name="T124" fmla="+- 0 6094 5824"/>
                              <a:gd name="T125" fmla="*/ T124 w 518"/>
                              <a:gd name="T126" fmla="+- 0 473 214"/>
                              <a:gd name="T127" fmla="*/ 473 h 410"/>
                              <a:gd name="T128" fmla="+- 0 6155 5824"/>
                              <a:gd name="T129" fmla="*/ T128 w 518"/>
                              <a:gd name="T130" fmla="+- 0 462 214"/>
                              <a:gd name="T131" fmla="*/ 462 h 410"/>
                              <a:gd name="T132" fmla="+- 0 6201 5824"/>
                              <a:gd name="T133" fmla="*/ T132 w 518"/>
                              <a:gd name="T134" fmla="+- 0 433 214"/>
                              <a:gd name="T135" fmla="*/ 433 h 410"/>
                              <a:gd name="T136" fmla="+- 0 6256 5824"/>
                              <a:gd name="T137" fmla="*/ T136 w 518"/>
                              <a:gd name="T138" fmla="+- 0 390 214"/>
                              <a:gd name="T139" fmla="*/ 390 h 410"/>
                              <a:gd name="T140" fmla="+- 0 6341 5824"/>
                              <a:gd name="T141" fmla="*/ T140 w 518"/>
                              <a:gd name="T142" fmla="+- 0 338 214"/>
                              <a:gd name="T143" fmla="*/ 33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4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9" y="208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4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3" y="2"/>
                                </a:lnTo>
                                <a:lnTo>
                                  <a:pt x="262" y="22"/>
                                </a:lnTo>
                                <a:lnTo>
                                  <a:pt x="238" y="57"/>
                                </a:lnTo>
                                <a:lnTo>
                                  <a:pt x="220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0"/>
                                </a:lnTo>
                                <a:lnTo>
                                  <a:pt x="299" y="59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8" y="337"/>
                                </a:lnTo>
                                <a:lnTo>
                                  <a:pt x="268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90" y="406"/>
                                </a:lnTo>
                                <a:lnTo>
                                  <a:pt x="342" y="392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4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6"/>
                                </a:lnTo>
                                <a:lnTo>
                                  <a:pt x="270" y="259"/>
                                </a:lnTo>
                                <a:lnTo>
                                  <a:pt x="331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6"/>
                                </a:lnTo>
                                <a:lnTo>
                                  <a:pt x="517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15"/>
                        <wps:cNvSpPr>
                          <a:spLocks/>
                        </wps:cNvSpPr>
                        <wps:spPr bwMode="auto">
                          <a:xfrm>
                            <a:off x="6040" y="326"/>
                            <a:ext cx="6" cy="10"/>
                          </a:xfrm>
                          <a:custGeom>
                            <a:avLst/>
                            <a:gdLst>
                              <a:gd name="T0" fmla="+- 0 6041 6041"/>
                              <a:gd name="T1" fmla="*/ T0 w 6"/>
                              <a:gd name="T2" fmla="+- 0 326 326"/>
                              <a:gd name="T3" fmla="*/ 326 h 10"/>
                              <a:gd name="T4" fmla="+- 0 6041 6041"/>
                              <a:gd name="T5" fmla="*/ T4 w 6"/>
                              <a:gd name="T6" fmla="+- 0 327 326"/>
                              <a:gd name="T7" fmla="*/ 327 h 10"/>
                              <a:gd name="T8" fmla="+- 0 6041 6041"/>
                              <a:gd name="T9" fmla="*/ T8 w 6"/>
                              <a:gd name="T10" fmla="+- 0 328 326"/>
                              <a:gd name="T11" fmla="*/ 328 h 10"/>
                              <a:gd name="T12" fmla="+- 0 6041 6041"/>
                              <a:gd name="T13" fmla="*/ T12 w 6"/>
                              <a:gd name="T14" fmla="+- 0 328 326"/>
                              <a:gd name="T15" fmla="*/ 328 h 10"/>
                              <a:gd name="T16" fmla="+- 0 6042 6041"/>
                              <a:gd name="T17" fmla="*/ T16 w 6"/>
                              <a:gd name="T18" fmla="+- 0 331 326"/>
                              <a:gd name="T19" fmla="*/ 331 h 10"/>
                              <a:gd name="T20" fmla="+- 0 6044 6041"/>
                              <a:gd name="T21" fmla="*/ T20 w 6"/>
                              <a:gd name="T22" fmla="+- 0 333 326"/>
                              <a:gd name="T23" fmla="*/ 333 h 10"/>
                              <a:gd name="T24" fmla="+- 0 6045 6041"/>
                              <a:gd name="T25" fmla="*/ T24 w 6"/>
                              <a:gd name="T26" fmla="+- 0 336 326"/>
                              <a:gd name="T27" fmla="*/ 336 h 10"/>
                              <a:gd name="T28" fmla="+- 0 6046 6041"/>
                              <a:gd name="T29" fmla="*/ T28 w 6"/>
                              <a:gd name="T30" fmla="+- 0 336 326"/>
                              <a:gd name="T31" fmla="*/ 336 h 10"/>
                              <a:gd name="T32" fmla="+- 0 6044 6041"/>
                              <a:gd name="T33" fmla="*/ T32 w 6"/>
                              <a:gd name="T34" fmla="+- 0 333 326"/>
                              <a:gd name="T35" fmla="*/ 333 h 10"/>
                              <a:gd name="T36" fmla="+- 0 6043 6041"/>
                              <a:gd name="T37" fmla="*/ T36 w 6"/>
                              <a:gd name="T38" fmla="+- 0 329 326"/>
                              <a:gd name="T39" fmla="*/ 329 h 10"/>
                              <a:gd name="T40" fmla="+- 0 6041 6041"/>
                              <a:gd name="T41" fmla="*/ T40 w 6"/>
                              <a:gd name="T42" fmla="+- 0 326 326"/>
                              <a:gd name="T43" fmla="*/ 3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1" y="5"/>
                                </a:lnTo>
                                <a:lnTo>
                                  <a:pt x="3" y="7"/>
                                </a:lnTo>
                                <a:lnTo>
                                  <a:pt x="4" y="10"/>
                                </a:lnTo>
                                <a:lnTo>
                                  <a:pt x="5" y="10"/>
                                </a:lnTo>
                                <a:lnTo>
                                  <a:pt x="3" y="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16"/>
                        <wps:cNvSpPr>
                          <a:spLocks/>
                        </wps:cNvSpPr>
                        <wps:spPr bwMode="auto">
                          <a:xfrm>
                            <a:off x="5781" y="211"/>
                            <a:ext cx="264" cy="413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64"/>
                              <a:gd name="T2" fmla="+- 0 623 211"/>
                              <a:gd name="T3" fmla="*/ 623 h 413"/>
                              <a:gd name="T4" fmla="+- 0 5985 5781"/>
                              <a:gd name="T5" fmla="*/ T4 w 264"/>
                              <a:gd name="T6" fmla="+- 0 580 211"/>
                              <a:gd name="T7" fmla="*/ 580 h 413"/>
                              <a:gd name="T8" fmla="+- 0 5924 5781"/>
                              <a:gd name="T9" fmla="*/ T8 w 264"/>
                              <a:gd name="T10" fmla="+- 0 543 211"/>
                              <a:gd name="T11" fmla="*/ 543 h 413"/>
                              <a:gd name="T12" fmla="+- 0 5853 5781"/>
                              <a:gd name="T13" fmla="*/ T12 w 264"/>
                              <a:gd name="T14" fmla="+- 0 518 211"/>
                              <a:gd name="T15" fmla="*/ 518 h 413"/>
                              <a:gd name="T16" fmla="+- 0 5781 5781"/>
                              <a:gd name="T17" fmla="*/ T16 w 264"/>
                              <a:gd name="T18" fmla="+- 0 513 211"/>
                              <a:gd name="T19" fmla="*/ 513 h 413"/>
                              <a:gd name="T20" fmla="+- 0 5848 5781"/>
                              <a:gd name="T21" fmla="*/ T20 w 264"/>
                              <a:gd name="T22" fmla="+- 0 556 211"/>
                              <a:gd name="T23" fmla="*/ 556 h 413"/>
                              <a:gd name="T24" fmla="+- 0 5904 5781"/>
                              <a:gd name="T25" fmla="*/ T24 w 264"/>
                              <a:gd name="T26" fmla="+- 0 590 211"/>
                              <a:gd name="T27" fmla="*/ 590 h 413"/>
                              <a:gd name="T28" fmla="+- 0 5961 5781"/>
                              <a:gd name="T29" fmla="*/ T28 w 264"/>
                              <a:gd name="T30" fmla="+- 0 614 211"/>
                              <a:gd name="T31" fmla="*/ 614 h 413"/>
                              <a:gd name="T32" fmla="+- 0 6028 5781"/>
                              <a:gd name="T33" fmla="*/ T32 w 264"/>
                              <a:gd name="T34" fmla="+- 0 623 211"/>
                              <a:gd name="T35" fmla="*/ 623 h 413"/>
                              <a:gd name="T36" fmla="+- 0 6045 5781"/>
                              <a:gd name="T37" fmla="*/ T36 w 264"/>
                              <a:gd name="T38" fmla="+- 0 336 211"/>
                              <a:gd name="T39" fmla="*/ 336 h 413"/>
                              <a:gd name="T40" fmla="+- 0 6041 5781"/>
                              <a:gd name="T41" fmla="*/ T40 w 264"/>
                              <a:gd name="T42" fmla="+- 0 328 211"/>
                              <a:gd name="T43" fmla="*/ 328 h 413"/>
                              <a:gd name="T44" fmla="+- 0 6041 5781"/>
                              <a:gd name="T45" fmla="*/ T44 w 264"/>
                              <a:gd name="T46" fmla="+- 0 328 211"/>
                              <a:gd name="T47" fmla="*/ 328 h 413"/>
                              <a:gd name="T48" fmla="+- 0 6041 5781"/>
                              <a:gd name="T49" fmla="*/ T48 w 264"/>
                              <a:gd name="T50" fmla="+- 0 326 211"/>
                              <a:gd name="T51" fmla="*/ 326 h 413"/>
                              <a:gd name="T52" fmla="+- 0 6007 5781"/>
                              <a:gd name="T53" fmla="*/ T52 w 264"/>
                              <a:gd name="T54" fmla="+- 0 280 211"/>
                              <a:gd name="T55" fmla="*/ 280 h 413"/>
                              <a:gd name="T56" fmla="+- 0 5961 5781"/>
                              <a:gd name="T57" fmla="*/ T56 w 264"/>
                              <a:gd name="T58" fmla="+- 0 242 211"/>
                              <a:gd name="T59" fmla="*/ 242 h 413"/>
                              <a:gd name="T60" fmla="+- 0 5909 5781"/>
                              <a:gd name="T61" fmla="*/ T60 w 264"/>
                              <a:gd name="T62" fmla="+- 0 216 211"/>
                              <a:gd name="T63" fmla="*/ 216 h 413"/>
                              <a:gd name="T64" fmla="+- 0 5856 5781"/>
                              <a:gd name="T65" fmla="*/ T64 w 264"/>
                              <a:gd name="T66" fmla="+- 0 211 211"/>
                              <a:gd name="T67" fmla="*/ 211 h 413"/>
                              <a:gd name="T68" fmla="+- 0 5921 5781"/>
                              <a:gd name="T69" fmla="*/ T68 w 264"/>
                              <a:gd name="T70" fmla="+- 0 282 211"/>
                              <a:gd name="T71" fmla="*/ 282 h 413"/>
                              <a:gd name="T72" fmla="+- 0 5963 5781"/>
                              <a:gd name="T73" fmla="*/ T72 w 264"/>
                              <a:gd name="T74" fmla="+- 0 319 211"/>
                              <a:gd name="T75" fmla="*/ 319 h 413"/>
                              <a:gd name="T76" fmla="+- 0 5999 5781"/>
                              <a:gd name="T77" fmla="*/ T76 w 264"/>
                              <a:gd name="T78" fmla="+- 0 333 211"/>
                              <a:gd name="T79" fmla="*/ 333 h 413"/>
                              <a:gd name="T80" fmla="+- 0 6045 5781"/>
                              <a:gd name="T81" fmla="*/ T80 w 264"/>
                              <a:gd name="T82" fmla="+- 0 336 211"/>
                              <a:gd name="T83" fmla="*/ 336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2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7"/>
                                </a:lnTo>
                                <a:lnTo>
                                  <a:pt x="0" y="302"/>
                                </a:lnTo>
                                <a:lnTo>
                                  <a:pt x="67" y="345"/>
                                </a:lnTo>
                                <a:lnTo>
                                  <a:pt x="123" y="379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2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60" y="117"/>
                                </a:lnTo>
                                <a:lnTo>
                                  <a:pt x="260" y="115"/>
                                </a:lnTo>
                                <a:lnTo>
                                  <a:pt x="226" y="69"/>
                                </a:lnTo>
                                <a:lnTo>
                                  <a:pt x="180" y="31"/>
                                </a:lnTo>
                                <a:lnTo>
                                  <a:pt x="128" y="5"/>
                                </a:lnTo>
                                <a:lnTo>
                                  <a:pt x="75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8"/>
                                </a:lnTo>
                                <a:lnTo>
                                  <a:pt x="218" y="122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17"/>
                        <wps:cNvSpPr>
                          <a:spLocks/>
                        </wps:cNvSpPr>
                        <wps:spPr bwMode="auto">
                          <a:xfrm>
                            <a:off x="6019" y="313"/>
                            <a:ext cx="67" cy="457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67"/>
                              <a:gd name="T2" fmla="+- 0 314 314"/>
                              <a:gd name="T3" fmla="*/ 314 h 457"/>
                              <a:gd name="T4" fmla="+- 0 6028 6020"/>
                              <a:gd name="T5" fmla="*/ T4 w 67"/>
                              <a:gd name="T6" fmla="+- 0 317 314"/>
                              <a:gd name="T7" fmla="*/ 317 h 457"/>
                              <a:gd name="T8" fmla="+- 0 6035 6020"/>
                              <a:gd name="T9" fmla="*/ T8 w 67"/>
                              <a:gd name="T10" fmla="+- 0 325 314"/>
                              <a:gd name="T11" fmla="*/ 325 h 457"/>
                              <a:gd name="T12" fmla="+- 0 6042 6020"/>
                              <a:gd name="T13" fmla="*/ T12 w 67"/>
                              <a:gd name="T14" fmla="+- 0 336 314"/>
                              <a:gd name="T15" fmla="*/ 336 h 457"/>
                              <a:gd name="T16" fmla="+- 0 6043 6020"/>
                              <a:gd name="T17" fmla="*/ T16 w 67"/>
                              <a:gd name="T18" fmla="+- 0 338 314"/>
                              <a:gd name="T19" fmla="*/ 338 h 457"/>
                              <a:gd name="T20" fmla="+- 0 6044 6020"/>
                              <a:gd name="T21" fmla="*/ T20 w 67"/>
                              <a:gd name="T22" fmla="+- 0 341 314"/>
                              <a:gd name="T23" fmla="*/ 341 h 457"/>
                              <a:gd name="T24" fmla="+- 0 6046 6020"/>
                              <a:gd name="T25" fmla="*/ T24 w 67"/>
                              <a:gd name="T26" fmla="+- 0 343 314"/>
                              <a:gd name="T27" fmla="*/ 343 h 457"/>
                              <a:gd name="T28" fmla="+- 0 6058 6020"/>
                              <a:gd name="T29" fmla="*/ T28 w 67"/>
                              <a:gd name="T30" fmla="+- 0 370 314"/>
                              <a:gd name="T31" fmla="*/ 370 h 457"/>
                              <a:gd name="T32" fmla="+- 0 6067 6020"/>
                              <a:gd name="T33" fmla="*/ T32 w 67"/>
                              <a:gd name="T34" fmla="+- 0 399 314"/>
                              <a:gd name="T35" fmla="*/ 399 h 457"/>
                              <a:gd name="T36" fmla="+- 0 6076 6020"/>
                              <a:gd name="T37" fmla="*/ T36 w 67"/>
                              <a:gd name="T38" fmla="+- 0 425 314"/>
                              <a:gd name="T39" fmla="*/ 425 h 457"/>
                              <a:gd name="T40" fmla="+- 0 6083 6020"/>
                              <a:gd name="T41" fmla="*/ T40 w 67"/>
                              <a:gd name="T42" fmla="+- 0 443 314"/>
                              <a:gd name="T43" fmla="*/ 443 h 457"/>
                              <a:gd name="T44" fmla="+- 0 6086 6020"/>
                              <a:gd name="T45" fmla="*/ T44 w 67"/>
                              <a:gd name="T46" fmla="+- 0 454 314"/>
                              <a:gd name="T47" fmla="*/ 454 h 457"/>
                              <a:gd name="T48" fmla="+- 0 6086 6020"/>
                              <a:gd name="T49" fmla="*/ T48 w 67"/>
                              <a:gd name="T50" fmla="+- 0 467 314"/>
                              <a:gd name="T51" fmla="*/ 467 h 457"/>
                              <a:gd name="T52" fmla="+- 0 6084 6020"/>
                              <a:gd name="T53" fmla="*/ T52 w 67"/>
                              <a:gd name="T54" fmla="+- 0 482 314"/>
                              <a:gd name="T55" fmla="*/ 482 h 457"/>
                              <a:gd name="T56" fmla="+- 0 6080 6020"/>
                              <a:gd name="T57" fmla="*/ T56 w 67"/>
                              <a:gd name="T58" fmla="+- 0 498 314"/>
                              <a:gd name="T59" fmla="*/ 498 h 457"/>
                              <a:gd name="T60" fmla="+- 0 6073 6020"/>
                              <a:gd name="T61" fmla="*/ T60 w 67"/>
                              <a:gd name="T62" fmla="+- 0 518 314"/>
                              <a:gd name="T63" fmla="*/ 518 h 457"/>
                              <a:gd name="T64" fmla="+- 0 6066 6020"/>
                              <a:gd name="T65" fmla="*/ T64 w 67"/>
                              <a:gd name="T66" fmla="+- 0 537 314"/>
                              <a:gd name="T67" fmla="*/ 537 h 457"/>
                              <a:gd name="T68" fmla="+- 0 6060 6020"/>
                              <a:gd name="T69" fmla="*/ T68 w 67"/>
                              <a:gd name="T70" fmla="+- 0 555 314"/>
                              <a:gd name="T71" fmla="*/ 555 h 457"/>
                              <a:gd name="T72" fmla="+- 0 6046 6020"/>
                              <a:gd name="T73" fmla="*/ T72 w 67"/>
                              <a:gd name="T74" fmla="+- 0 622 314"/>
                              <a:gd name="T75" fmla="*/ 622 h 457"/>
                              <a:gd name="T76" fmla="+- 0 6039 6020"/>
                              <a:gd name="T77" fmla="*/ T76 w 67"/>
                              <a:gd name="T78" fmla="+- 0 704 314"/>
                              <a:gd name="T79" fmla="*/ 704 h 457"/>
                              <a:gd name="T80" fmla="+- 0 6038 6020"/>
                              <a:gd name="T81" fmla="*/ T80 w 67"/>
                              <a:gd name="T82" fmla="+- 0 740 314"/>
                              <a:gd name="T83" fmla="*/ 740 h 457"/>
                              <a:gd name="T84" fmla="+- 0 6038 6020"/>
                              <a:gd name="T85" fmla="*/ T84 w 67"/>
                              <a:gd name="T86" fmla="+- 0 770 314"/>
                              <a:gd name="T87" fmla="*/ 77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5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4" y="27"/>
                                </a:lnTo>
                                <a:lnTo>
                                  <a:pt x="26" y="29"/>
                                </a:lnTo>
                                <a:lnTo>
                                  <a:pt x="38" y="56"/>
                                </a:lnTo>
                                <a:lnTo>
                                  <a:pt x="47" y="85"/>
                                </a:lnTo>
                                <a:lnTo>
                                  <a:pt x="56" y="111"/>
                                </a:lnTo>
                                <a:lnTo>
                                  <a:pt x="63" y="129"/>
                                </a:lnTo>
                                <a:lnTo>
                                  <a:pt x="66" y="140"/>
                                </a:lnTo>
                                <a:lnTo>
                                  <a:pt x="66" y="153"/>
                                </a:lnTo>
                                <a:lnTo>
                                  <a:pt x="64" y="168"/>
                                </a:lnTo>
                                <a:lnTo>
                                  <a:pt x="60" y="184"/>
                                </a:lnTo>
                                <a:lnTo>
                                  <a:pt x="53" y="204"/>
                                </a:lnTo>
                                <a:lnTo>
                                  <a:pt x="46" y="223"/>
                                </a:lnTo>
                                <a:lnTo>
                                  <a:pt x="40" y="241"/>
                                </a:lnTo>
                                <a:lnTo>
                                  <a:pt x="26" y="308"/>
                                </a:lnTo>
                                <a:lnTo>
                                  <a:pt x="19" y="390"/>
                                </a:lnTo>
                                <a:lnTo>
                                  <a:pt x="18" y="426"/>
                                </a:lnTo>
                                <a:lnTo>
                                  <a:pt x="18" y="456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" y="202"/>
                            <a:ext cx="578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E03FB" id="docshapegroup5" o:spid="_x0000_s1026" style="position:absolute;margin-left:233pt;margin-top:10.1pt;width:86.5pt;height:33.8pt;z-index:15731200;mso-position-horizontal-relative:page" coordorigin="4660,202" coordsize="1730,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7" type="#_x0000_t75" style="position:absolute;left:4676;top:202;width:515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">
                  <v:imagedata r:id="rId20" o:title=""/>
                </v:shape>
                <v:shape id="docshape7" o:spid="_x0000_s1028" type="#_x0000_t75" style="position:absolute;left:5430;top:202;width:515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">
                  <v:imagedata r:id="rId21" o:title=""/>
                </v:shape>
                <v:line id="Line 107" o:spid="_x0000_s1029" style="position:absolute;visibility:visible;mso-wrap-style:square" from="4660,763" to="6388,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" strokeweight=".17231mm"/>
                <v:rect id="docshape8" o:spid="_x0000_s1030" style="position:absolute;left:4660;top:768;width:173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" fillcolor="#843e1d" stroked="f">
                  <v:fill opacity="26214f"/>
                </v:rect>
                <v:shape id="docshape9" o:spid="_x0000_s1031" style="position:absolute;left:5070;top:213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" path="m247,264l204,221,143,184,72,159,,154r78,54l134,242r50,17l247,264xm329,l292,2,262,22,237,57r-18,47l254,102,277,90,298,59,329,xm468,310r-71,5l327,337r-60,33l225,409r64,-3l342,392r55,-29l468,310xm517,124r-72,7l374,161r-61,45l270,259r60,-11l377,219r55,-43l517,124xe" fillcolor="#009d73" stroked="f">
                  <v:fill opacity="58853f"/>
                  <v:path arrowok="t" o:connecttype="custom" o:connectlocs="247,478;204,435;143,398;72,373;0,368;78,422;134,456;184,473;247,478;329,214;292,216;262,236;237,271;219,318;254,316;277,304;298,273;329,214;468,524;397,529;327,551;267,584;225,623;289,620;342,606;397,577;468,524;517,338;445,345;374,375;313,420;270,473;330,462;377,433;432,390;517,338" o:connectangles="0,0,0,0,0,0,0,0,0,0,0,0,0,0,0,0,0,0,0,0,0,0,0,0,0,0,0,0,0,0,0,0,0,0,0,0"/>
                </v:shape>
                <v:shape id="docshape10" o:spid="_x0000_s1032" style="position:absolute;left:5287;top:326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" path="m1,r,1l,2,2,5,3,7r2,3l4,7,2,3,1,xe" fillcolor="#89c440" stroked="f">
                  <v:fill opacity="58853f"/>
                  <v:path arrowok="t" o:connecttype="custom" o:connectlocs="1,326;1,327;0,328;0,328;2,331;3,333;5,336;5,336;4,333;2,329;1,326" o:connectangles="0,0,0,0,0,0,0,0,0,0,0"/>
                </v:shape>
                <v:shape id="docshape11" o:spid="_x0000_s1033" style="position:absolute;left:5027;top:211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" path="m247,412l204,369,143,332,72,307,,302r66,43l123,379r57,24l247,412xm264,125r-5,-8l260,115,226,69,180,31,127,5,74,r66,71l182,108r35,14l264,125xe" fillcolor="#009d73" stroked="f">
                  <v:fill opacity="58853f"/>
                  <v:path arrowok="t" o:connecttype="custom" o:connectlocs="247,623;204,580;143,543;72,518;0,513;66,556;123,590;180,614;247,623;264,336;259,328;259,328;260,326;226,280;180,242;127,216;74,211;140,282;182,319;217,333;264,336" o:connectangles="0,0,0,0,0,0,0,0,0,0,0,0,0,0,0,0,0,0,0,0,0"/>
                </v:shape>
                <v:shape id="docshape12" o:spid="_x0000_s1034" style="position:absolute;left:5266;top:31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" path="m,l8,3r8,8l22,22r1,2l25,27r1,2l38,56,48,85r8,26l64,129r3,11l67,153r-2,15l60,184r-6,20l47,223r-7,18l27,308r-7,82l19,426r,30e" filled="f" strokecolor="#004e38" strokeweight=".29867mm">
                  <v:path arrowok="t" o:connecttype="custom" o:connectlocs="0,314;8,317;16,325;22,336;23,338;25,341;26,343;38,370;48,399;56,425;64,443;67,454;67,467;65,482;60,498;54,518;47,537;40,555;27,622;20,704;19,740;19,770" o:connectangles="0,0,0,0,0,0,0,0,0,0,0,0,0,0,0,0,0,0,0,0,0,0"/>
                </v:shape>
                <v:shape id="docshape13" o:spid="_x0000_s1035" type="#_x0000_t75" style="position:absolute;left:5019;top:202;width:578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">
                  <v:imagedata r:id="rId22" o:title=""/>
                </v:shape>
                <v:shape id="docshape14" o:spid="_x0000_s1036" style="position:absolute;left:5824;top:213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" path="m247,264l204,221,143,184,72,159,,154r79,54l134,242r50,17l247,264xm329,l293,2,262,22,238,57r-18,47l254,102,277,90,299,59,329,xm468,310r-71,5l328,337r-60,33l225,409r65,-3l342,392r55,-29l468,310xm517,124r-72,7l374,161r-61,45l270,259r61,-11l377,219r55,-43l517,124xe" fillcolor="#009d73" stroked="f">
                  <v:fill opacity="58853f"/>
                  <v:path arrowok="t" o:connecttype="custom" o:connectlocs="247,478;204,435;143,398;72,373;0,368;79,422;134,456;184,473;247,478;329,214;293,216;262,236;238,271;220,318;254,316;277,304;299,273;329,214;468,524;397,529;328,551;268,584;225,623;290,620;342,606;397,577;468,524;517,338;445,345;374,375;313,420;270,473;331,462;377,433;432,390;517,338" o:connectangles="0,0,0,0,0,0,0,0,0,0,0,0,0,0,0,0,0,0,0,0,0,0,0,0,0,0,0,0,0,0,0,0,0,0,0,0"/>
                </v:shape>
                <v:shape id="docshape15" o:spid="_x0000_s1037" style="position:absolute;left:6040;top:326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" path="m,l,1,,2,1,5,3,7r1,3l5,10,3,7,2,3,,xe" fillcolor="#89c440" stroked="f">
                  <v:fill opacity="58853f"/>
                  <v:path arrowok="t" o:connecttype="custom" o:connectlocs="0,326;0,327;0,328;0,328;1,331;3,333;4,336;5,336;3,333;2,329;0,326" o:connectangles="0,0,0,0,0,0,0,0,0,0,0"/>
                </v:shape>
                <v:shape id="docshape16" o:spid="_x0000_s1038" style="position:absolute;left:5781;top:211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" path="m247,412l204,369,143,332,72,307,,302r67,43l123,379r57,24l247,412xm264,125r-4,-8l260,115,226,69,180,31,128,5,75,r65,71l182,108r36,14l264,125xe" fillcolor="#009d73" stroked="f">
                  <v:fill opacity="58853f"/>
                  <v:path arrowok="t" o:connecttype="custom" o:connectlocs="247,623;204,580;143,543;72,518;0,513;67,556;123,590;180,614;247,623;264,336;260,328;260,328;260,326;226,280;180,242;128,216;75,211;140,282;182,319;218,333;264,336" o:connectangles="0,0,0,0,0,0,0,0,0,0,0,0,0,0,0,0,0,0,0,0,0"/>
                </v:shape>
                <v:shape id="docshape17" o:spid="_x0000_s1039" style="position:absolute;left:6019;top:31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" path="m,l8,3r7,8l22,22r1,2l24,27r2,2l38,56r9,29l56,111r7,18l66,140r,13l64,168r-4,16l53,204r-7,19l40,241,26,308r-7,82l18,426r,30e" filled="f" strokecolor="#004e38" strokeweight=".29867mm">
                  <v:path arrowok="t" o:connecttype="custom" o:connectlocs="0,314;8,317;15,325;22,336;23,338;24,341;26,343;38,370;47,399;56,425;63,443;66,454;66,467;64,482;60,498;53,518;46,537;40,555;26,622;19,704;18,740;18,770" o:connectangles="0,0,0,0,0,0,0,0,0,0,0,0,0,0,0,0,0,0,0,0,0,0"/>
                </v:shape>
                <v:shape id="docshape18" o:spid="_x0000_s1040" type="#_x0000_t75" style="position:absolute;left:5772;top:202;width:578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">
                  <v:imagedata r:id="rId23" o:title=""/>
                </v:shape>
                <w10:wrap anchorx="page"/>
              </v:group>
            </w:pict>
          </mc:Fallback>
        </mc:AlternateContent>
      </w:r>
      <w:r w:rsidR="00631EB1">
        <w:rPr>
          <w:noProof/>
          <w:lang w:val="en-GB" w:eastAsia="en-GB"/>
        </w:rPr>
        <w:drawing>
          <wp:anchor distT="0" distB="0" distL="0" distR="0" simplePos="0" relativeHeight="15731712" behindDoc="0" locked="0" layoutInCell="1" allowOverlap="1" wp14:anchorId="75702200" wp14:editId="69D5521C">
            <wp:simplePos x="0" y="0"/>
            <wp:positionH relativeFrom="page">
              <wp:posOffset>4486162</wp:posOffset>
            </wp:positionH>
            <wp:positionV relativeFrom="paragraph">
              <wp:posOffset>128643</wp:posOffset>
            </wp:positionV>
            <wp:extent cx="1100998" cy="42860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998" cy="42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EB1">
        <w:rPr>
          <w:rFonts w:ascii="Calibri"/>
          <w:w w:val="105"/>
          <w:sz w:val="15"/>
        </w:rPr>
        <w:t>Late</w:t>
      </w:r>
      <w:r w:rsidR="00631EB1">
        <w:rPr>
          <w:rFonts w:ascii="Calibri"/>
          <w:spacing w:val="1"/>
          <w:w w:val="105"/>
          <w:sz w:val="15"/>
        </w:rPr>
        <w:t xml:space="preserve"> </w:t>
      </w:r>
      <w:r w:rsidR="00631EB1">
        <w:rPr>
          <w:rFonts w:ascii="Calibri"/>
          <w:w w:val="105"/>
          <w:sz w:val="15"/>
        </w:rPr>
        <w:t>arriving</w:t>
      </w:r>
    </w:p>
    <w:p w14:paraId="1B362541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2" w:space="720" w:equalWidth="0">
            <w:col w:w="2136" w:space="40"/>
            <w:col w:w="7424"/>
          </w:cols>
        </w:sectPr>
      </w:pPr>
    </w:p>
    <w:p w14:paraId="073FFC65" w14:textId="77777777" w:rsidR="00465FD8" w:rsidRDefault="00465FD8">
      <w:pPr>
        <w:pStyle w:val="BodyText"/>
        <w:spacing w:before="7"/>
        <w:rPr>
          <w:rFonts w:ascii="Calibri"/>
          <w:sz w:val="4"/>
        </w:rPr>
      </w:pPr>
    </w:p>
    <w:p w14:paraId="3CC250A2" w14:textId="2F79785C" w:rsidR="00465FD8" w:rsidRDefault="00DE66B1">
      <w:pPr>
        <w:pStyle w:val="BodyText"/>
        <w:ind w:left="1682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37BBDC9B" wp14:editId="7AEB49C1">
                <wp:extent cx="765810" cy="254635"/>
                <wp:effectExtent l="20320" t="4445" r="4445" b="7620"/>
                <wp:docPr id="103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" cy="254635"/>
                          <a:chOff x="0" y="0"/>
                          <a:chExt cx="1206" cy="401"/>
                        </a:xfrm>
                      </wpg:grpSpPr>
                      <pic:pic xmlns:pic="http://schemas.openxmlformats.org/drawingml/2006/picture">
                        <pic:nvPicPr>
                          <pic:cNvPr id="104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" y="0"/>
                            <a:ext cx="245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0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docshape22"/>
                        <wps:cNvSpPr>
                          <a:spLocks/>
                        </wps:cNvSpPr>
                        <wps:spPr bwMode="auto">
                          <a:xfrm>
                            <a:off x="0" y="336"/>
                            <a:ext cx="1206" cy="2"/>
                          </a:xfrm>
                          <a:custGeom>
                            <a:avLst/>
                            <a:gdLst>
                              <a:gd name="T0" fmla="*/ 1206 w 1206"/>
                              <a:gd name="T1" fmla="*/ 0 w 120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06">
                                <a:moveTo>
                                  <a:pt x="12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336"/>
                            <a:ext cx="1095" cy="0"/>
                          </a:xfrm>
                          <a:prstGeom prst="line">
                            <a:avLst/>
                          </a:prstGeom>
                          <a:noFill/>
                          <a:ln w="33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docshape23"/>
                        <wps:cNvSpPr>
                          <a:spLocks/>
                        </wps:cNvSpPr>
                        <wps:spPr bwMode="auto">
                          <a:xfrm>
                            <a:off x="1050" y="272"/>
                            <a:ext cx="156" cy="128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56"/>
                              <a:gd name="T2" fmla="+- 0 273 273"/>
                              <a:gd name="T3" fmla="*/ 273 h 128"/>
                              <a:gd name="T4" fmla="+- 0 1087 1050"/>
                              <a:gd name="T5" fmla="*/ T4 w 156"/>
                              <a:gd name="T6" fmla="+- 0 336 273"/>
                              <a:gd name="T7" fmla="*/ 336 h 128"/>
                              <a:gd name="T8" fmla="+- 0 1050 1050"/>
                              <a:gd name="T9" fmla="*/ T8 w 156"/>
                              <a:gd name="T10" fmla="+- 0 400 273"/>
                              <a:gd name="T11" fmla="*/ 400 h 128"/>
                              <a:gd name="T12" fmla="+- 0 1206 1050"/>
                              <a:gd name="T13" fmla="*/ T12 w 156"/>
                              <a:gd name="T14" fmla="+- 0 336 273"/>
                              <a:gd name="T15" fmla="*/ 336 h 128"/>
                              <a:gd name="T16" fmla="+- 0 1050 1050"/>
                              <a:gd name="T17" fmla="*/ T16 w 156"/>
                              <a:gd name="T18" fmla="+- 0 273 273"/>
                              <a:gd name="T19" fmla="*/ 273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" h="128">
                                <a:moveTo>
                                  <a:pt x="0" y="0"/>
                                </a:moveTo>
                                <a:lnTo>
                                  <a:pt x="37" y="63"/>
                                </a:lnTo>
                                <a:lnTo>
                                  <a:pt x="0" y="127"/>
                                </a:lnTo>
                                <a:lnTo>
                                  <a:pt x="156" y="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517D2" id="docshapegroup19" o:spid="_x0000_s1026" style="width:60.3pt;height:20.05pt;mso-position-horizontal-relative:char;mso-position-vertical-relative:line" coordsize="1206,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">
                <v:shape id="docshape20" o:spid="_x0000_s1027" type="#_x0000_t75" style="position:absolute;left:824;width:24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">
                  <v:imagedata r:id="rId27" o:title=""/>
                </v:shape>
                <v:shape id="docshape21" o:spid="_x0000_s1028" type="#_x0000_t75" style="position:absolute;left:48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">
                  <v:imagedata r:id="rId28" o:title=""/>
                </v:shape>
                <v:shape id="docshape22" o:spid="_x0000_s1029" style="position:absolute;top:336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" path="m1206,l,e" fillcolor="black" stroked="f">
                  <v:path arrowok="t" o:connecttype="custom" o:connectlocs="1206,0;0,0" o:connectangles="0,0"/>
                </v:shape>
                <v:line id="Line 102" o:spid="_x0000_s1030" style="position:absolute;visibility:visible;mso-wrap-style:square" from="0,336" to="1095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" strokeweight=".91894mm"/>
                <v:shape id="docshape23" o:spid="_x0000_s1031" style="position:absolute;left:1050;top:272;width:156;height:128;visibility:visible;mso-wrap-style:square;v-text-anchor:top" coordsize="15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" path="m,l37,63,,127,156,63,,xe" fillcolor="black" stroked="f">
                  <v:path arrowok="t" o:connecttype="custom" o:connectlocs="0,273;37,336;0,400;156,336;0,273" o:connectangles="0,0,0,0,0"/>
                </v:shape>
                <w10:anchorlock/>
              </v:group>
            </w:pict>
          </mc:Fallback>
        </mc:AlternateContent>
      </w:r>
    </w:p>
    <w:p w14:paraId="059C3B8F" w14:textId="77777777" w:rsidR="00465FD8" w:rsidRDefault="00465FD8">
      <w:pPr>
        <w:pStyle w:val="BodyText"/>
        <w:rPr>
          <w:rFonts w:ascii="Calibri"/>
          <w:sz w:val="20"/>
        </w:rPr>
      </w:pPr>
    </w:p>
    <w:p w14:paraId="55A59538" w14:textId="5C901B9D" w:rsidR="00465FD8" w:rsidRDefault="00DE66B1">
      <w:pPr>
        <w:pStyle w:val="BodyText"/>
        <w:spacing w:before="13"/>
        <w:rPr>
          <w:rFonts w:ascii="Calibri"/>
          <w:sz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C1329B" wp14:editId="294BD0A5">
                <wp:simplePos x="0" y="0"/>
                <wp:positionH relativeFrom="page">
                  <wp:posOffset>1931670</wp:posOffset>
                </wp:positionH>
                <wp:positionV relativeFrom="paragraph">
                  <wp:posOffset>269875</wp:posOffset>
                </wp:positionV>
                <wp:extent cx="765810" cy="252095"/>
                <wp:effectExtent l="0" t="0" r="0" b="0"/>
                <wp:wrapTopAndBottom/>
                <wp:docPr id="9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" cy="252095"/>
                          <a:chOff x="3042" y="425"/>
                          <a:chExt cx="1206" cy="397"/>
                        </a:xfrm>
                      </wpg:grpSpPr>
                      <pic:pic xmlns:pic="http://schemas.openxmlformats.org/drawingml/2006/picture">
                        <pic:nvPicPr>
                          <pic:cNvPr id="98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8" y="424"/>
                            <a:ext cx="245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4" y="424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docshape27"/>
                        <wps:cNvSpPr>
                          <a:spLocks/>
                        </wps:cNvSpPr>
                        <wps:spPr bwMode="auto">
                          <a:xfrm>
                            <a:off x="3041" y="757"/>
                            <a:ext cx="1206" cy="2"/>
                          </a:xfrm>
                          <a:custGeom>
                            <a:avLst/>
                            <a:gdLst>
                              <a:gd name="T0" fmla="+- 0 4247 3042"/>
                              <a:gd name="T1" fmla="*/ T0 w 1206"/>
                              <a:gd name="T2" fmla="+- 0 3042 3042"/>
                              <a:gd name="T3" fmla="*/ T2 w 12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6">
                                <a:moveTo>
                                  <a:pt x="12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042" y="757"/>
                            <a:ext cx="1095" cy="0"/>
                          </a:xfrm>
                          <a:prstGeom prst="line">
                            <a:avLst/>
                          </a:prstGeom>
                          <a:noFill/>
                          <a:ln w="33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docshape28"/>
                        <wps:cNvSpPr>
                          <a:spLocks/>
                        </wps:cNvSpPr>
                        <wps:spPr bwMode="auto">
                          <a:xfrm>
                            <a:off x="4091" y="693"/>
                            <a:ext cx="156" cy="128"/>
                          </a:xfrm>
                          <a:custGeom>
                            <a:avLst/>
                            <a:gdLst>
                              <a:gd name="T0" fmla="+- 0 4092 4092"/>
                              <a:gd name="T1" fmla="*/ T0 w 156"/>
                              <a:gd name="T2" fmla="+- 0 694 694"/>
                              <a:gd name="T3" fmla="*/ 694 h 128"/>
                              <a:gd name="T4" fmla="+- 0 4129 4092"/>
                              <a:gd name="T5" fmla="*/ T4 w 156"/>
                              <a:gd name="T6" fmla="+- 0 757 694"/>
                              <a:gd name="T7" fmla="*/ 757 h 128"/>
                              <a:gd name="T8" fmla="+- 0 4092 4092"/>
                              <a:gd name="T9" fmla="*/ T8 w 156"/>
                              <a:gd name="T10" fmla="+- 0 821 694"/>
                              <a:gd name="T11" fmla="*/ 821 h 128"/>
                              <a:gd name="T12" fmla="+- 0 4247 4092"/>
                              <a:gd name="T13" fmla="*/ T12 w 156"/>
                              <a:gd name="T14" fmla="+- 0 757 694"/>
                              <a:gd name="T15" fmla="*/ 757 h 128"/>
                              <a:gd name="T16" fmla="+- 0 4092 4092"/>
                              <a:gd name="T17" fmla="*/ T16 w 156"/>
                              <a:gd name="T18" fmla="+- 0 694 694"/>
                              <a:gd name="T19" fmla="*/ 694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" h="128">
                                <a:moveTo>
                                  <a:pt x="0" y="0"/>
                                </a:moveTo>
                                <a:lnTo>
                                  <a:pt x="37" y="63"/>
                                </a:lnTo>
                                <a:lnTo>
                                  <a:pt x="0" y="127"/>
                                </a:lnTo>
                                <a:lnTo>
                                  <a:pt x="155" y="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7B64B" id="docshapegroup24" o:spid="_x0000_s1026" style="position:absolute;margin-left:152.1pt;margin-top:21.25pt;width:60.3pt;height:19.85pt;z-index:-15727616;mso-wrap-distance-left:0;mso-wrap-distance-right:0;mso-position-horizontal-relative:page" coordorigin="3042,425" coordsize="1206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">
                <v:shape id="docshape25" o:spid="_x0000_s1027" type="#_x0000_t75" style="position:absolute;left:3088;top:424;width:24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">
                  <v:imagedata r:id="rId31" o:title=""/>
                </v:shape>
                <v:shape id="docshape26" o:spid="_x0000_s1028" type="#_x0000_t75" style="position:absolute;left:3834;top:424;width:279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">
                  <v:imagedata r:id="rId32" o:title=""/>
                </v:shape>
                <v:shape id="docshape27" o:spid="_x0000_s1029" style="position:absolute;left:3041;top:757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" path="m1205,l,e" fillcolor="black" stroked="f">
                  <v:path arrowok="t" o:connecttype="custom" o:connectlocs="1205,0;0,0" o:connectangles="0,0"/>
                </v:shape>
                <v:line id="Line 96" o:spid="_x0000_s1030" style="position:absolute;visibility:visible;mso-wrap-style:square" from="3042,757" to="4137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" strokeweight=".91894mm"/>
                <v:shape id="docshape28" o:spid="_x0000_s1031" style="position:absolute;left:4091;top:693;width:156;height:128;visibility:visible;mso-wrap-style:square;v-text-anchor:top" coordsize="15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" path="m,l37,63,,127,155,63,,xe" fillcolor="black" stroked="f">
                  <v:path arrowok="t" o:connecttype="custom" o:connectlocs="0,694;37,757;0,821;155,757;0,694" o:connectangles="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4F3449F" wp14:editId="3573C5D9">
                <wp:simplePos x="0" y="0"/>
                <wp:positionH relativeFrom="page">
                  <wp:posOffset>2959100</wp:posOffset>
                </wp:positionH>
                <wp:positionV relativeFrom="paragraph">
                  <wp:posOffset>115570</wp:posOffset>
                </wp:positionV>
                <wp:extent cx="1098550" cy="432435"/>
                <wp:effectExtent l="0" t="0" r="0" b="0"/>
                <wp:wrapTopAndBottom/>
                <wp:docPr id="46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32435"/>
                          <a:chOff x="4660" y="182"/>
                          <a:chExt cx="1730" cy="681"/>
                        </a:xfrm>
                      </wpg:grpSpPr>
                      <wps:wsp>
                        <wps:cNvPr id="47" name="docshape30"/>
                        <wps:cNvSpPr>
                          <a:spLocks/>
                        </wps:cNvSpPr>
                        <wps:spPr bwMode="auto">
                          <a:xfrm>
                            <a:off x="5070" y="192"/>
                            <a:ext cx="518" cy="410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518"/>
                              <a:gd name="T2" fmla="+- 0 458 193"/>
                              <a:gd name="T3" fmla="*/ 458 h 410"/>
                              <a:gd name="T4" fmla="+- 0 5275 5071"/>
                              <a:gd name="T5" fmla="*/ T4 w 518"/>
                              <a:gd name="T6" fmla="+- 0 414 193"/>
                              <a:gd name="T7" fmla="*/ 414 h 410"/>
                              <a:gd name="T8" fmla="+- 0 5214 5071"/>
                              <a:gd name="T9" fmla="*/ T8 w 518"/>
                              <a:gd name="T10" fmla="+- 0 377 193"/>
                              <a:gd name="T11" fmla="*/ 377 h 410"/>
                              <a:gd name="T12" fmla="+- 0 5143 5071"/>
                              <a:gd name="T13" fmla="*/ T12 w 518"/>
                              <a:gd name="T14" fmla="+- 0 352 193"/>
                              <a:gd name="T15" fmla="*/ 352 h 410"/>
                              <a:gd name="T16" fmla="+- 0 5071 5071"/>
                              <a:gd name="T17" fmla="*/ T16 w 518"/>
                              <a:gd name="T18" fmla="+- 0 347 193"/>
                              <a:gd name="T19" fmla="*/ 347 h 410"/>
                              <a:gd name="T20" fmla="+- 0 5149 5071"/>
                              <a:gd name="T21" fmla="*/ T20 w 518"/>
                              <a:gd name="T22" fmla="+- 0 402 193"/>
                              <a:gd name="T23" fmla="*/ 402 h 410"/>
                              <a:gd name="T24" fmla="+- 0 5205 5071"/>
                              <a:gd name="T25" fmla="*/ T24 w 518"/>
                              <a:gd name="T26" fmla="+- 0 435 193"/>
                              <a:gd name="T27" fmla="*/ 435 h 410"/>
                              <a:gd name="T28" fmla="+- 0 5255 5071"/>
                              <a:gd name="T29" fmla="*/ T28 w 518"/>
                              <a:gd name="T30" fmla="+- 0 452 193"/>
                              <a:gd name="T31" fmla="*/ 452 h 410"/>
                              <a:gd name="T32" fmla="+- 0 5318 5071"/>
                              <a:gd name="T33" fmla="*/ T32 w 518"/>
                              <a:gd name="T34" fmla="+- 0 458 193"/>
                              <a:gd name="T35" fmla="*/ 458 h 410"/>
                              <a:gd name="T36" fmla="+- 0 5400 5071"/>
                              <a:gd name="T37" fmla="*/ T36 w 518"/>
                              <a:gd name="T38" fmla="+- 0 193 193"/>
                              <a:gd name="T39" fmla="*/ 193 h 410"/>
                              <a:gd name="T40" fmla="+- 0 5363 5071"/>
                              <a:gd name="T41" fmla="*/ T40 w 518"/>
                              <a:gd name="T42" fmla="+- 0 195 193"/>
                              <a:gd name="T43" fmla="*/ 195 h 410"/>
                              <a:gd name="T44" fmla="+- 0 5333 5071"/>
                              <a:gd name="T45" fmla="*/ T44 w 518"/>
                              <a:gd name="T46" fmla="+- 0 215 193"/>
                              <a:gd name="T47" fmla="*/ 215 h 410"/>
                              <a:gd name="T48" fmla="+- 0 5308 5071"/>
                              <a:gd name="T49" fmla="*/ T48 w 518"/>
                              <a:gd name="T50" fmla="+- 0 250 193"/>
                              <a:gd name="T51" fmla="*/ 250 h 410"/>
                              <a:gd name="T52" fmla="+- 0 5290 5071"/>
                              <a:gd name="T53" fmla="*/ T52 w 518"/>
                              <a:gd name="T54" fmla="+- 0 297 193"/>
                              <a:gd name="T55" fmla="*/ 297 h 410"/>
                              <a:gd name="T56" fmla="+- 0 5325 5071"/>
                              <a:gd name="T57" fmla="*/ T56 w 518"/>
                              <a:gd name="T58" fmla="+- 0 295 193"/>
                              <a:gd name="T59" fmla="*/ 295 h 410"/>
                              <a:gd name="T60" fmla="+- 0 5348 5071"/>
                              <a:gd name="T61" fmla="*/ T60 w 518"/>
                              <a:gd name="T62" fmla="+- 0 284 193"/>
                              <a:gd name="T63" fmla="*/ 284 h 410"/>
                              <a:gd name="T64" fmla="+- 0 5369 5071"/>
                              <a:gd name="T65" fmla="*/ T64 w 518"/>
                              <a:gd name="T66" fmla="+- 0 253 193"/>
                              <a:gd name="T67" fmla="*/ 253 h 410"/>
                              <a:gd name="T68" fmla="+- 0 5400 5071"/>
                              <a:gd name="T69" fmla="*/ T68 w 518"/>
                              <a:gd name="T70" fmla="+- 0 193 193"/>
                              <a:gd name="T71" fmla="*/ 193 h 410"/>
                              <a:gd name="T72" fmla="+- 0 5539 5071"/>
                              <a:gd name="T73" fmla="*/ T72 w 518"/>
                              <a:gd name="T74" fmla="+- 0 503 193"/>
                              <a:gd name="T75" fmla="*/ 503 h 410"/>
                              <a:gd name="T76" fmla="+- 0 5468 5071"/>
                              <a:gd name="T77" fmla="*/ T76 w 518"/>
                              <a:gd name="T78" fmla="+- 0 508 193"/>
                              <a:gd name="T79" fmla="*/ 508 h 410"/>
                              <a:gd name="T80" fmla="+- 0 5398 5071"/>
                              <a:gd name="T81" fmla="*/ T80 w 518"/>
                              <a:gd name="T82" fmla="+- 0 530 193"/>
                              <a:gd name="T83" fmla="*/ 530 h 410"/>
                              <a:gd name="T84" fmla="+- 0 5338 5071"/>
                              <a:gd name="T85" fmla="*/ T84 w 518"/>
                              <a:gd name="T86" fmla="+- 0 563 193"/>
                              <a:gd name="T87" fmla="*/ 563 h 410"/>
                              <a:gd name="T88" fmla="+- 0 5296 5071"/>
                              <a:gd name="T89" fmla="*/ T88 w 518"/>
                              <a:gd name="T90" fmla="+- 0 602 193"/>
                              <a:gd name="T91" fmla="*/ 602 h 410"/>
                              <a:gd name="T92" fmla="+- 0 5360 5071"/>
                              <a:gd name="T93" fmla="*/ T92 w 518"/>
                              <a:gd name="T94" fmla="+- 0 599 193"/>
                              <a:gd name="T95" fmla="*/ 599 h 410"/>
                              <a:gd name="T96" fmla="+- 0 5413 5071"/>
                              <a:gd name="T97" fmla="*/ T96 w 518"/>
                              <a:gd name="T98" fmla="+- 0 586 193"/>
                              <a:gd name="T99" fmla="*/ 586 h 410"/>
                              <a:gd name="T100" fmla="+- 0 5468 5071"/>
                              <a:gd name="T101" fmla="*/ T100 w 518"/>
                              <a:gd name="T102" fmla="+- 0 556 193"/>
                              <a:gd name="T103" fmla="*/ 556 h 410"/>
                              <a:gd name="T104" fmla="+- 0 5539 5071"/>
                              <a:gd name="T105" fmla="*/ T104 w 518"/>
                              <a:gd name="T106" fmla="+- 0 503 193"/>
                              <a:gd name="T107" fmla="*/ 503 h 410"/>
                              <a:gd name="T108" fmla="+- 0 5588 5071"/>
                              <a:gd name="T109" fmla="*/ T108 w 518"/>
                              <a:gd name="T110" fmla="+- 0 318 193"/>
                              <a:gd name="T111" fmla="*/ 318 h 410"/>
                              <a:gd name="T112" fmla="+- 0 5516 5071"/>
                              <a:gd name="T113" fmla="*/ T112 w 518"/>
                              <a:gd name="T114" fmla="+- 0 324 193"/>
                              <a:gd name="T115" fmla="*/ 324 h 410"/>
                              <a:gd name="T116" fmla="+- 0 5445 5071"/>
                              <a:gd name="T117" fmla="*/ T116 w 518"/>
                              <a:gd name="T118" fmla="+- 0 354 193"/>
                              <a:gd name="T119" fmla="*/ 354 h 410"/>
                              <a:gd name="T120" fmla="+- 0 5384 5071"/>
                              <a:gd name="T121" fmla="*/ T120 w 518"/>
                              <a:gd name="T122" fmla="+- 0 400 193"/>
                              <a:gd name="T123" fmla="*/ 400 h 410"/>
                              <a:gd name="T124" fmla="+- 0 5341 5071"/>
                              <a:gd name="T125" fmla="*/ T124 w 518"/>
                              <a:gd name="T126" fmla="+- 0 452 193"/>
                              <a:gd name="T127" fmla="*/ 452 h 410"/>
                              <a:gd name="T128" fmla="+- 0 5401 5071"/>
                              <a:gd name="T129" fmla="*/ T128 w 518"/>
                              <a:gd name="T130" fmla="+- 0 441 193"/>
                              <a:gd name="T131" fmla="*/ 441 h 410"/>
                              <a:gd name="T132" fmla="+- 0 5448 5071"/>
                              <a:gd name="T133" fmla="*/ T132 w 518"/>
                              <a:gd name="T134" fmla="+- 0 412 193"/>
                              <a:gd name="T135" fmla="*/ 412 h 410"/>
                              <a:gd name="T136" fmla="+- 0 5503 5071"/>
                              <a:gd name="T137" fmla="*/ T136 w 518"/>
                              <a:gd name="T138" fmla="+- 0 370 193"/>
                              <a:gd name="T139" fmla="*/ 370 h 410"/>
                              <a:gd name="T140" fmla="+- 0 5588 5071"/>
                              <a:gd name="T141" fmla="*/ T140 w 518"/>
                              <a:gd name="T142" fmla="+- 0 318 193"/>
                              <a:gd name="T143" fmla="*/ 31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5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8" y="209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2" y="2"/>
                                </a:lnTo>
                                <a:lnTo>
                                  <a:pt x="262" y="22"/>
                                </a:lnTo>
                                <a:lnTo>
                                  <a:pt x="237" y="57"/>
                                </a:lnTo>
                                <a:lnTo>
                                  <a:pt x="219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1"/>
                                </a:lnTo>
                                <a:lnTo>
                                  <a:pt x="298" y="60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7" y="337"/>
                                </a:lnTo>
                                <a:lnTo>
                                  <a:pt x="267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89" y="406"/>
                                </a:lnTo>
                                <a:lnTo>
                                  <a:pt x="342" y="393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5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7"/>
                                </a:lnTo>
                                <a:lnTo>
                                  <a:pt x="270" y="259"/>
                                </a:lnTo>
                                <a:lnTo>
                                  <a:pt x="330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7"/>
                                </a:lnTo>
                                <a:lnTo>
                                  <a:pt x="5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1"/>
                        <wps:cNvSpPr>
                          <a:spLocks/>
                        </wps:cNvSpPr>
                        <wps:spPr bwMode="auto">
                          <a:xfrm>
                            <a:off x="5287" y="305"/>
                            <a:ext cx="6" cy="10"/>
                          </a:xfrm>
                          <a:custGeom>
                            <a:avLst/>
                            <a:gdLst>
                              <a:gd name="T0" fmla="+- 0 5288 5287"/>
                              <a:gd name="T1" fmla="*/ T0 w 6"/>
                              <a:gd name="T2" fmla="+- 0 306 306"/>
                              <a:gd name="T3" fmla="*/ 306 h 10"/>
                              <a:gd name="T4" fmla="+- 0 5288 5287"/>
                              <a:gd name="T5" fmla="*/ T4 w 6"/>
                              <a:gd name="T6" fmla="+- 0 306 306"/>
                              <a:gd name="T7" fmla="*/ 306 h 10"/>
                              <a:gd name="T8" fmla="+- 0 5287 5287"/>
                              <a:gd name="T9" fmla="*/ T8 w 6"/>
                              <a:gd name="T10" fmla="+- 0 307 306"/>
                              <a:gd name="T11" fmla="*/ 307 h 10"/>
                              <a:gd name="T12" fmla="+- 0 5287 5287"/>
                              <a:gd name="T13" fmla="*/ T12 w 6"/>
                              <a:gd name="T14" fmla="+- 0 307 306"/>
                              <a:gd name="T15" fmla="*/ 307 h 10"/>
                              <a:gd name="T16" fmla="+- 0 5289 5287"/>
                              <a:gd name="T17" fmla="*/ T16 w 6"/>
                              <a:gd name="T18" fmla="+- 0 310 306"/>
                              <a:gd name="T19" fmla="*/ 310 h 10"/>
                              <a:gd name="T20" fmla="+- 0 5290 5287"/>
                              <a:gd name="T21" fmla="*/ T20 w 6"/>
                              <a:gd name="T22" fmla="+- 0 312 306"/>
                              <a:gd name="T23" fmla="*/ 312 h 10"/>
                              <a:gd name="T24" fmla="+- 0 5292 5287"/>
                              <a:gd name="T25" fmla="*/ T24 w 6"/>
                              <a:gd name="T26" fmla="+- 0 315 306"/>
                              <a:gd name="T27" fmla="*/ 315 h 10"/>
                              <a:gd name="T28" fmla="+- 0 5292 5287"/>
                              <a:gd name="T29" fmla="*/ T28 w 6"/>
                              <a:gd name="T30" fmla="+- 0 315 306"/>
                              <a:gd name="T31" fmla="*/ 315 h 10"/>
                              <a:gd name="T32" fmla="+- 0 5291 5287"/>
                              <a:gd name="T33" fmla="*/ T32 w 6"/>
                              <a:gd name="T34" fmla="+- 0 312 306"/>
                              <a:gd name="T35" fmla="*/ 312 h 10"/>
                              <a:gd name="T36" fmla="+- 0 5289 5287"/>
                              <a:gd name="T37" fmla="*/ T36 w 6"/>
                              <a:gd name="T38" fmla="+- 0 309 306"/>
                              <a:gd name="T39" fmla="*/ 309 h 10"/>
                              <a:gd name="T40" fmla="+- 0 5288 5287"/>
                              <a:gd name="T41" fmla="*/ T40 w 6"/>
                              <a:gd name="T42" fmla="+- 0 306 306"/>
                              <a:gd name="T43" fmla="*/ 30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3" y="6"/>
                                </a:lnTo>
                                <a:lnTo>
                                  <a:pt x="5" y="9"/>
                                </a:lnTo>
                                <a:lnTo>
                                  <a:pt x="4" y="6"/>
                                </a:lnTo>
                                <a:lnTo>
                                  <a:pt x="2" y="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2"/>
                        <wps:cNvSpPr>
                          <a:spLocks/>
                        </wps:cNvSpPr>
                        <wps:spPr bwMode="auto">
                          <a:xfrm>
                            <a:off x="5027" y="190"/>
                            <a:ext cx="264" cy="413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64"/>
                              <a:gd name="T2" fmla="+- 0 603 190"/>
                              <a:gd name="T3" fmla="*/ 603 h 413"/>
                              <a:gd name="T4" fmla="+- 0 5232 5028"/>
                              <a:gd name="T5" fmla="*/ T4 w 264"/>
                              <a:gd name="T6" fmla="+- 0 559 190"/>
                              <a:gd name="T7" fmla="*/ 559 h 413"/>
                              <a:gd name="T8" fmla="+- 0 5171 5028"/>
                              <a:gd name="T9" fmla="*/ T8 w 264"/>
                              <a:gd name="T10" fmla="+- 0 522 190"/>
                              <a:gd name="T11" fmla="*/ 522 h 413"/>
                              <a:gd name="T12" fmla="+- 0 5100 5028"/>
                              <a:gd name="T13" fmla="*/ T12 w 264"/>
                              <a:gd name="T14" fmla="+- 0 498 190"/>
                              <a:gd name="T15" fmla="*/ 498 h 413"/>
                              <a:gd name="T16" fmla="+- 0 5028 5028"/>
                              <a:gd name="T17" fmla="*/ T16 w 264"/>
                              <a:gd name="T18" fmla="+- 0 492 190"/>
                              <a:gd name="T19" fmla="*/ 492 h 413"/>
                              <a:gd name="T20" fmla="+- 0 5094 5028"/>
                              <a:gd name="T21" fmla="*/ T20 w 264"/>
                              <a:gd name="T22" fmla="+- 0 535 190"/>
                              <a:gd name="T23" fmla="*/ 535 h 413"/>
                              <a:gd name="T24" fmla="+- 0 5151 5028"/>
                              <a:gd name="T25" fmla="*/ T24 w 264"/>
                              <a:gd name="T26" fmla="+- 0 570 190"/>
                              <a:gd name="T27" fmla="*/ 570 h 413"/>
                              <a:gd name="T28" fmla="+- 0 5208 5028"/>
                              <a:gd name="T29" fmla="*/ T28 w 264"/>
                              <a:gd name="T30" fmla="+- 0 593 190"/>
                              <a:gd name="T31" fmla="*/ 593 h 413"/>
                              <a:gd name="T32" fmla="+- 0 5275 5028"/>
                              <a:gd name="T33" fmla="*/ T32 w 264"/>
                              <a:gd name="T34" fmla="+- 0 603 190"/>
                              <a:gd name="T35" fmla="*/ 603 h 413"/>
                              <a:gd name="T36" fmla="+- 0 5292 5028"/>
                              <a:gd name="T37" fmla="*/ T36 w 264"/>
                              <a:gd name="T38" fmla="+- 0 315 190"/>
                              <a:gd name="T39" fmla="*/ 315 h 413"/>
                              <a:gd name="T40" fmla="+- 0 5287 5028"/>
                              <a:gd name="T41" fmla="*/ T40 w 264"/>
                              <a:gd name="T42" fmla="+- 0 307 190"/>
                              <a:gd name="T43" fmla="*/ 307 h 413"/>
                              <a:gd name="T44" fmla="+- 0 5287 5028"/>
                              <a:gd name="T45" fmla="*/ T44 w 264"/>
                              <a:gd name="T46" fmla="+- 0 307 190"/>
                              <a:gd name="T47" fmla="*/ 307 h 413"/>
                              <a:gd name="T48" fmla="+- 0 5288 5028"/>
                              <a:gd name="T49" fmla="*/ T48 w 264"/>
                              <a:gd name="T50" fmla="+- 0 306 190"/>
                              <a:gd name="T51" fmla="*/ 306 h 413"/>
                              <a:gd name="T52" fmla="+- 0 5254 5028"/>
                              <a:gd name="T53" fmla="*/ T52 w 264"/>
                              <a:gd name="T54" fmla="+- 0 260 190"/>
                              <a:gd name="T55" fmla="*/ 260 h 413"/>
                              <a:gd name="T56" fmla="+- 0 5208 5028"/>
                              <a:gd name="T57" fmla="*/ T56 w 264"/>
                              <a:gd name="T58" fmla="+- 0 221 190"/>
                              <a:gd name="T59" fmla="*/ 221 h 413"/>
                              <a:gd name="T60" fmla="+- 0 5155 5028"/>
                              <a:gd name="T61" fmla="*/ T60 w 264"/>
                              <a:gd name="T62" fmla="+- 0 196 190"/>
                              <a:gd name="T63" fmla="*/ 196 h 413"/>
                              <a:gd name="T64" fmla="+- 0 5102 5028"/>
                              <a:gd name="T65" fmla="*/ T64 w 264"/>
                              <a:gd name="T66" fmla="+- 0 190 190"/>
                              <a:gd name="T67" fmla="*/ 190 h 413"/>
                              <a:gd name="T68" fmla="+- 0 5168 5028"/>
                              <a:gd name="T69" fmla="*/ T68 w 264"/>
                              <a:gd name="T70" fmla="+- 0 261 190"/>
                              <a:gd name="T71" fmla="*/ 261 h 413"/>
                              <a:gd name="T72" fmla="+- 0 5210 5028"/>
                              <a:gd name="T73" fmla="*/ T72 w 264"/>
                              <a:gd name="T74" fmla="+- 0 299 190"/>
                              <a:gd name="T75" fmla="*/ 299 h 413"/>
                              <a:gd name="T76" fmla="+- 0 5245 5028"/>
                              <a:gd name="T77" fmla="*/ T76 w 264"/>
                              <a:gd name="T78" fmla="+- 0 313 190"/>
                              <a:gd name="T79" fmla="*/ 313 h 413"/>
                              <a:gd name="T80" fmla="+- 0 5292 5028"/>
                              <a:gd name="T81" fmla="*/ T80 w 264"/>
                              <a:gd name="T82" fmla="+- 0 315 190"/>
                              <a:gd name="T83" fmla="*/ 315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3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8"/>
                                </a:lnTo>
                                <a:lnTo>
                                  <a:pt x="0" y="302"/>
                                </a:lnTo>
                                <a:lnTo>
                                  <a:pt x="66" y="345"/>
                                </a:lnTo>
                                <a:lnTo>
                                  <a:pt x="123" y="380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3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59" y="117"/>
                                </a:lnTo>
                                <a:lnTo>
                                  <a:pt x="260" y="116"/>
                                </a:lnTo>
                                <a:lnTo>
                                  <a:pt x="226" y="70"/>
                                </a:lnTo>
                                <a:lnTo>
                                  <a:pt x="180" y="31"/>
                                </a:lnTo>
                                <a:lnTo>
                                  <a:pt x="127" y="6"/>
                                </a:lnTo>
                                <a:lnTo>
                                  <a:pt x="74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9"/>
                                </a:lnTo>
                                <a:lnTo>
                                  <a:pt x="217" y="123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3"/>
                        <wps:cNvSpPr>
                          <a:spLocks/>
                        </wps:cNvSpPr>
                        <wps:spPr bwMode="auto">
                          <a:xfrm>
                            <a:off x="5266" y="293"/>
                            <a:ext cx="67" cy="457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67"/>
                              <a:gd name="T2" fmla="+- 0 293 293"/>
                              <a:gd name="T3" fmla="*/ 293 h 457"/>
                              <a:gd name="T4" fmla="+- 0 5274 5266"/>
                              <a:gd name="T5" fmla="*/ T4 w 67"/>
                              <a:gd name="T6" fmla="+- 0 296 293"/>
                              <a:gd name="T7" fmla="*/ 296 h 457"/>
                              <a:gd name="T8" fmla="+- 0 5282 5266"/>
                              <a:gd name="T9" fmla="*/ T8 w 67"/>
                              <a:gd name="T10" fmla="+- 0 304 293"/>
                              <a:gd name="T11" fmla="*/ 304 h 457"/>
                              <a:gd name="T12" fmla="+- 0 5288 5266"/>
                              <a:gd name="T13" fmla="*/ T12 w 67"/>
                              <a:gd name="T14" fmla="+- 0 315 293"/>
                              <a:gd name="T15" fmla="*/ 315 h 457"/>
                              <a:gd name="T16" fmla="+- 0 5289 5266"/>
                              <a:gd name="T17" fmla="*/ T16 w 67"/>
                              <a:gd name="T18" fmla="+- 0 317 293"/>
                              <a:gd name="T19" fmla="*/ 317 h 457"/>
                              <a:gd name="T20" fmla="+- 0 5291 5266"/>
                              <a:gd name="T21" fmla="*/ T20 w 67"/>
                              <a:gd name="T22" fmla="+- 0 320 293"/>
                              <a:gd name="T23" fmla="*/ 320 h 457"/>
                              <a:gd name="T24" fmla="+- 0 5292 5266"/>
                              <a:gd name="T25" fmla="*/ T24 w 67"/>
                              <a:gd name="T26" fmla="+- 0 323 293"/>
                              <a:gd name="T27" fmla="*/ 323 h 457"/>
                              <a:gd name="T28" fmla="+- 0 5304 5266"/>
                              <a:gd name="T29" fmla="*/ T28 w 67"/>
                              <a:gd name="T30" fmla="+- 0 349 293"/>
                              <a:gd name="T31" fmla="*/ 349 h 457"/>
                              <a:gd name="T32" fmla="+- 0 5314 5266"/>
                              <a:gd name="T33" fmla="*/ T32 w 67"/>
                              <a:gd name="T34" fmla="+- 0 378 293"/>
                              <a:gd name="T35" fmla="*/ 378 h 457"/>
                              <a:gd name="T36" fmla="+- 0 5322 5266"/>
                              <a:gd name="T37" fmla="*/ T36 w 67"/>
                              <a:gd name="T38" fmla="+- 0 404 293"/>
                              <a:gd name="T39" fmla="*/ 404 h 457"/>
                              <a:gd name="T40" fmla="+- 0 5330 5266"/>
                              <a:gd name="T41" fmla="*/ T40 w 67"/>
                              <a:gd name="T42" fmla="+- 0 422 293"/>
                              <a:gd name="T43" fmla="*/ 422 h 457"/>
                              <a:gd name="T44" fmla="+- 0 5333 5266"/>
                              <a:gd name="T45" fmla="*/ T44 w 67"/>
                              <a:gd name="T46" fmla="+- 0 433 293"/>
                              <a:gd name="T47" fmla="*/ 433 h 457"/>
                              <a:gd name="T48" fmla="+- 0 5333 5266"/>
                              <a:gd name="T49" fmla="*/ T48 w 67"/>
                              <a:gd name="T50" fmla="+- 0 447 293"/>
                              <a:gd name="T51" fmla="*/ 447 h 457"/>
                              <a:gd name="T52" fmla="+- 0 5331 5266"/>
                              <a:gd name="T53" fmla="*/ T52 w 67"/>
                              <a:gd name="T54" fmla="+- 0 461 293"/>
                              <a:gd name="T55" fmla="*/ 461 h 457"/>
                              <a:gd name="T56" fmla="+- 0 5326 5266"/>
                              <a:gd name="T57" fmla="*/ T56 w 67"/>
                              <a:gd name="T58" fmla="+- 0 477 293"/>
                              <a:gd name="T59" fmla="*/ 477 h 457"/>
                              <a:gd name="T60" fmla="+- 0 5320 5266"/>
                              <a:gd name="T61" fmla="*/ T60 w 67"/>
                              <a:gd name="T62" fmla="+- 0 497 293"/>
                              <a:gd name="T63" fmla="*/ 497 h 457"/>
                              <a:gd name="T64" fmla="+- 0 5313 5266"/>
                              <a:gd name="T65" fmla="*/ T64 w 67"/>
                              <a:gd name="T66" fmla="+- 0 516 293"/>
                              <a:gd name="T67" fmla="*/ 516 h 457"/>
                              <a:gd name="T68" fmla="+- 0 5306 5266"/>
                              <a:gd name="T69" fmla="*/ T68 w 67"/>
                              <a:gd name="T70" fmla="+- 0 534 293"/>
                              <a:gd name="T71" fmla="*/ 534 h 457"/>
                              <a:gd name="T72" fmla="+- 0 5293 5266"/>
                              <a:gd name="T73" fmla="*/ T72 w 67"/>
                              <a:gd name="T74" fmla="+- 0 602 293"/>
                              <a:gd name="T75" fmla="*/ 602 h 457"/>
                              <a:gd name="T76" fmla="+- 0 5286 5266"/>
                              <a:gd name="T77" fmla="*/ T76 w 67"/>
                              <a:gd name="T78" fmla="+- 0 684 293"/>
                              <a:gd name="T79" fmla="*/ 684 h 457"/>
                              <a:gd name="T80" fmla="+- 0 5285 5266"/>
                              <a:gd name="T81" fmla="*/ T80 w 67"/>
                              <a:gd name="T82" fmla="+- 0 719 293"/>
                              <a:gd name="T83" fmla="*/ 719 h 457"/>
                              <a:gd name="T84" fmla="+- 0 5285 5266"/>
                              <a:gd name="T85" fmla="*/ T84 w 67"/>
                              <a:gd name="T86" fmla="+- 0 750 293"/>
                              <a:gd name="T87" fmla="*/ 75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6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5" y="27"/>
                                </a:lnTo>
                                <a:lnTo>
                                  <a:pt x="26" y="30"/>
                                </a:lnTo>
                                <a:lnTo>
                                  <a:pt x="38" y="56"/>
                                </a:lnTo>
                                <a:lnTo>
                                  <a:pt x="48" y="85"/>
                                </a:lnTo>
                                <a:lnTo>
                                  <a:pt x="56" y="111"/>
                                </a:lnTo>
                                <a:lnTo>
                                  <a:pt x="64" y="129"/>
                                </a:lnTo>
                                <a:lnTo>
                                  <a:pt x="67" y="140"/>
                                </a:lnTo>
                                <a:lnTo>
                                  <a:pt x="67" y="154"/>
                                </a:lnTo>
                                <a:lnTo>
                                  <a:pt x="65" y="168"/>
                                </a:lnTo>
                                <a:lnTo>
                                  <a:pt x="60" y="184"/>
                                </a:lnTo>
                                <a:lnTo>
                                  <a:pt x="54" y="204"/>
                                </a:lnTo>
                                <a:lnTo>
                                  <a:pt x="47" y="223"/>
                                </a:lnTo>
                                <a:lnTo>
                                  <a:pt x="40" y="241"/>
                                </a:lnTo>
                                <a:lnTo>
                                  <a:pt x="27" y="309"/>
                                </a:lnTo>
                                <a:lnTo>
                                  <a:pt x="20" y="391"/>
                                </a:lnTo>
                                <a:lnTo>
                                  <a:pt x="19" y="426"/>
                                </a:lnTo>
                                <a:lnTo>
                                  <a:pt x="19" y="457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296" y="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docshape34"/>
                        <wps:cNvSpPr>
                          <a:spLocks/>
                        </wps:cNvSpPr>
                        <wps:spPr bwMode="auto">
                          <a:xfrm>
                            <a:off x="5295" y="503"/>
                            <a:ext cx="243" cy="99"/>
                          </a:xfrm>
                          <a:custGeom>
                            <a:avLst/>
                            <a:gdLst>
                              <a:gd name="T0" fmla="+- 0 5296 5296"/>
                              <a:gd name="T1" fmla="*/ T0 w 243"/>
                              <a:gd name="T2" fmla="+- 0 602 503"/>
                              <a:gd name="T3" fmla="*/ 602 h 99"/>
                              <a:gd name="T4" fmla="+- 0 5338 5296"/>
                              <a:gd name="T5" fmla="*/ T4 w 243"/>
                              <a:gd name="T6" fmla="+- 0 563 503"/>
                              <a:gd name="T7" fmla="*/ 563 h 99"/>
                              <a:gd name="T8" fmla="+- 0 5398 5296"/>
                              <a:gd name="T9" fmla="*/ T8 w 243"/>
                              <a:gd name="T10" fmla="+- 0 530 503"/>
                              <a:gd name="T11" fmla="*/ 530 h 99"/>
                              <a:gd name="T12" fmla="+- 0 5468 5296"/>
                              <a:gd name="T13" fmla="*/ T12 w 243"/>
                              <a:gd name="T14" fmla="+- 0 508 503"/>
                              <a:gd name="T15" fmla="*/ 508 h 99"/>
                              <a:gd name="T16" fmla="+- 0 5539 5296"/>
                              <a:gd name="T17" fmla="*/ T16 w 243"/>
                              <a:gd name="T18" fmla="+- 0 503 503"/>
                              <a:gd name="T19" fmla="*/ 503 h 99"/>
                              <a:gd name="T20" fmla="+- 0 5468 5296"/>
                              <a:gd name="T21" fmla="*/ T20 w 243"/>
                              <a:gd name="T22" fmla="+- 0 556 503"/>
                              <a:gd name="T23" fmla="*/ 556 h 99"/>
                              <a:gd name="T24" fmla="+- 0 5413 5296"/>
                              <a:gd name="T25" fmla="*/ T24 w 243"/>
                              <a:gd name="T26" fmla="+- 0 586 503"/>
                              <a:gd name="T27" fmla="*/ 586 h 99"/>
                              <a:gd name="T28" fmla="+- 0 5360 5296"/>
                              <a:gd name="T29" fmla="*/ T28 w 243"/>
                              <a:gd name="T30" fmla="+- 0 599 503"/>
                              <a:gd name="T31" fmla="*/ 599 h 99"/>
                              <a:gd name="T32" fmla="+- 0 5296 5296"/>
                              <a:gd name="T33" fmla="*/ T32 w 243"/>
                              <a:gd name="T34" fmla="+- 0 602 503"/>
                              <a:gd name="T35" fmla="*/ 60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3" h="99">
                                <a:moveTo>
                                  <a:pt x="0" y="99"/>
                                </a:moveTo>
                                <a:lnTo>
                                  <a:pt x="42" y="60"/>
                                </a:lnTo>
                                <a:lnTo>
                                  <a:pt x="102" y="27"/>
                                </a:lnTo>
                                <a:lnTo>
                                  <a:pt x="172" y="5"/>
                                </a:lnTo>
                                <a:lnTo>
                                  <a:pt x="243" y="0"/>
                                </a:lnTo>
                                <a:lnTo>
                                  <a:pt x="172" y="53"/>
                                </a:lnTo>
                                <a:lnTo>
                                  <a:pt x="117" y="83"/>
                                </a:lnTo>
                                <a:lnTo>
                                  <a:pt x="64" y="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341" y="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docshape35"/>
                        <wps:cNvSpPr>
                          <a:spLocks/>
                        </wps:cNvSpPr>
                        <wps:spPr bwMode="auto">
                          <a:xfrm>
                            <a:off x="5340" y="317"/>
                            <a:ext cx="248" cy="135"/>
                          </a:xfrm>
                          <a:custGeom>
                            <a:avLst/>
                            <a:gdLst>
                              <a:gd name="T0" fmla="+- 0 5341 5341"/>
                              <a:gd name="T1" fmla="*/ T0 w 248"/>
                              <a:gd name="T2" fmla="+- 0 452 318"/>
                              <a:gd name="T3" fmla="*/ 452 h 135"/>
                              <a:gd name="T4" fmla="+- 0 5384 5341"/>
                              <a:gd name="T5" fmla="*/ T4 w 248"/>
                              <a:gd name="T6" fmla="+- 0 400 318"/>
                              <a:gd name="T7" fmla="*/ 400 h 135"/>
                              <a:gd name="T8" fmla="+- 0 5445 5341"/>
                              <a:gd name="T9" fmla="*/ T8 w 248"/>
                              <a:gd name="T10" fmla="+- 0 354 318"/>
                              <a:gd name="T11" fmla="*/ 354 h 135"/>
                              <a:gd name="T12" fmla="+- 0 5516 5341"/>
                              <a:gd name="T13" fmla="*/ T12 w 248"/>
                              <a:gd name="T14" fmla="+- 0 324 318"/>
                              <a:gd name="T15" fmla="*/ 324 h 135"/>
                              <a:gd name="T16" fmla="+- 0 5588 5341"/>
                              <a:gd name="T17" fmla="*/ T16 w 248"/>
                              <a:gd name="T18" fmla="+- 0 318 318"/>
                              <a:gd name="T19" fmla="*/ 318 h 135"/>
                              <a:gd name="T20" fmla="+- 0 5503 5341"/>
                              <a:gd name="T21" fmla="*/ T20 w 248"/>
                              <a:gd name="T22" fmla="+- 0 370 318"/>
                              <a:gd name="T23" fmla="*/ 370 h 135"/>
                              <a:gd name="T24" fmla="+- 0 5448 5341"/>
                              <a:gd name="T25" fmla="*/ T24 w 248"/>
                              <a:gd name="T26" fmla="+- 0 412 318"/>
                              <a:gd name="T27" fmla="*/ 412 h 135"/>
                              <a:gd name="T28" fmla="+- 0 5401 5341"/>
                              <a:gd name="T29" fmla="*/ T28 w 248"/>
                              <a:gd name="T30" fmla="+- 0 441 318"/>
                              <a:gd name="T31" fmla="*/ 441 h 135"/>
                              <a:gd name="T32" fmla="+- 0 5341 5341"/>
                              <a:gd name="T33" fmla="*/ T32 w 248"/>
                              <a:gd name="T34" fmla="+- 0 452 318"/>
                              <a:gd name="T35" fmla="*/ 45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35">
                                <a:moveTo>
                                  <a:pt x="0" y="134"/>
                                </a:moveTo>
                                <a:lnTo>
                                  <a:pt x="43" y="82"/>
                                </a:lnTo>
                                <a:lnTo>
                                  <a:pt x="104" y="36"/>
                                </a:lnTo>
                                <a:lnTo>
                                  <a:pt x="175" y="6"/>
                                </a:lnTo>
                                <a:lnTo>
                                  <a:pt x="247" y="0"/>
                                </a:lnTo>
                                <a:lnTo>
                                  <a:pt x="162" y="52"/>
                                </a:lnTo>
                                <a:lnTo>
                                  <a:pt x="107" y="94"/>
                                </a:lnTo>
                                <a:lnTo>
                                  <a:pt x="60" y="123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290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docshape36"/>
                        <wps:cNvSpPr>
                          <a:spLocks/>
                        </wps:cNvSpPr>
                        <wps:spPr bwMode="auto">
                          <a:xfrm>
                            <a:off x="5290" y="192"/>
                            <a:ext cx="110" cy="105"/>
                          </a:xfrm>
                          <a:custGeom>
                            <a:avLst/>
                            <a:gdLst>
                              <a:gd name="T0" fmla="+- 0 5290 5290"/>
                              <a:gd name="T1" fmla="*/ T0 w 110"/>
                              <a:gd name="T2" fmla="+- 0 297 193"/>
                              <a:gd name="T3" fmla="*/ 297 h 105"/>
                              <a:gd name="T4" fmla="+- 0 5308 5290"/>
                              <a:gd name="T5" fmla="*/ T4 w 110"/>
                              <a:gd name="T6" fmla="+- 0 250 193"/>
                              <a:gd name="T7" fmla="*/ 250 h 105"/>
                              <a:gd name="T8" fmla="+- 0 5333 5290"/>
                              <a:gd name="T9" fmla="*/ T8 w 110"/>
                              <a:gd name="T10" fmla="+- 0 215 193"/>
                              <a:gd name="T11" fmla="*/ 215 h 105"/>
                              <a:gd name="T12" fmla="+- 0 5363 5290"/>
                              <a:gd name="T13" fmla="*/ T12 w 110"/>
                              <a:gd name="T14" fmla="+- 0 195 193"/>
                              <a:gd name="T15" fmla="*/ 195 h 105"/>
                              <a:gd name="T16" fmla="+- 0 5400 5290"/>
                              <a:gd name="T17" fmla="*/ T16 w 110"/>
                              <a:gd name="T18" fmla="+- 0 193 193"/>
                              <a:gd name="T19" fmla="*/ 193 h 105"/>
                              <a:gd name="T20" fmla="+- 0 5369 5290"/>
                              <a:gd name="T21" fmla="*/ T20 w 110"/>
                              <a:gd name="T22" fmla="+- 0 253 193"/>
                              <a:gd name="T23" fmla="*/ 253 h 105"/>
                              <a:gd name="T24" fmla="+- 0 5348 5290"/>
                              <a:gd name="T25" fmla="*/ T24 w 110"/>
                              <a:gd name="T26" fmla="+- 0 284 193"/>
                              <a:gd name="T27" fmla="*/ 284 h 105"/>
                              <a:gd name="T28" fmla="+- 0 5325 5290"/>
                              <a:gd name="T29" fmla="*/ T28 w 110"/>
                              <a:gd name="T30" fmla="+- 0 295 193"/>
                              <a:gd name="T31" fmla="*/ 295 h 105"/>
                              <a:gd name="T32" fmla="+- 0 5290 5290"/>
                              <a:gd name="T33" fmla="*/ T32 w 110"/>
                              <a:gd name="T34" fmla="+- 0 297 193"/>
                              <a:gd name="T35" fmla="*/ 29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" h="105">
                                <a:moveTo>
                                  <a:pt x="0" y="104"/>
                                </a:moveTo>
                                <a:lnTo>
                                  <a:pt x="18" y="57"/>
                                </a:lnTo>
                                <a:lnTo>
                                  <a:pt x="43" y="22"/>
                                </a:lnTo>
                                <a:lnTo>
                                  <a:pt x="73" y="2"/>
                                </a:lnTo>
                                <a:lnTo>
                                  <a:pt x="110" y="0"/>
                                </a:lnTo>
                                <a:lnTo>
                                  <a:pt x="79" y="60"/>
                                </a:lnTo>
                                <a:lnTo>
                                  <a:pt x="58" y="91"/>
                                </a:lnTo>
                                <a:lnTo>
                                  <a:pt x="35" y="102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318" y="458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docshape37"/>
                        <wps:cNvSpPr>
                          <a:spLocks/>
                        </wps:cNvSpPr>
                        <wps:spPr bwMode="auto">
                          <a:xfrm>
                            <a:off x="5070" y="346"/>
                            <a:ext cx="248" cy="111"/>
                          </a:xfrm>
                          <a:custGeom>
                            <a:avLst/>
                            <a:gdLst>
                              <a:gd name="T0" fmla="+- 0 5318 5071"/>
                              <a:gd name="T1" fmla="*/ T0 w 248"/>
                              <a:gd name="T2" fmla="+- 0 458 347"/>
                              <a:gd name="T3" fmla="*/ 458 h 111"/>
                              <a:gd name="T4" fmla="+- 0 5275 5071"/>
                              <a:gd name="T5" fmla="*/ T4 w 248"/>
                              <a:gd name="T6" fmla="+- 0 414 347"/>
                              <a:gd name="T7" fmla="*/ 414 h 111"/>
                              <a:gd name="T8" fmla="+- 0 5214 5071"/>
                              <a:gd name="T9" fmla="*/ T8 w 248"/>
                              <a:gd name="T10" fmla="+- 0 377 347"/>
                              <a:gd name="T11" fmla="*/ 377 h 111"/>
                              <a:gd name="T12" fmla="+- 0 5143 5071"/>
                              <a:gd name="T13" fmla="*/ T12 w 248"/>
                              <a:gd name="T14" fmla="+- 0 352 347"/>
                              <a:gd name="T15" fmla="*/ 352 h 111"/>
                              <a:gd name="T16" fmla="+- 0 5071 5071"/>
                              <a:gd name="T17" fmla="*/ T16 w 248"/>
                              <a:gd name="T18" fmla="+- 0 347 347"/>
                              <a:gd name="T19" fmla="*/ 347 h 111"/>
                              <a:gd name="T20" fmla="+- 0 5149 5071"/>
                              <a:gd name="T21" fmla="*/ T20 w 248"/>
                              <a:gd name="T22" fmla="+- 0 402 347"/>
                              <a:gd name="T23" fmla="*/ 402 h 111"/>
                              <a:gd name="T24" fmla="+- 0 5205 5071"/>
                              <a:gd name="T25" fmla="*/ T24 w 248"/>
                              <a:gd name="T26" fmla="+- 0 435 347"/>
                              <a:gd name="T27" fmla="*/ 435 h 111"/>
                              <a:gd name="T28" fmla="+- 0 5255 5071"/>
                              <a:gd name="T29" fmla="*/ T28 w 248"/>
                              <a:gd name="T30" fmla="+- 0 452 347"/>
                              <a:gd name="T31" fmla="*/ 452 h 111"/>
                              <a:gd name="T32" fmla="+- 0 5318 5071"/>
                              <a:gd name="T33" fmla="*/ T32 w 248"/>
                              <a:gd name="T34" fmla="+- 0 458 347"/>
                              <a:gd name="T35" fmla="*/ 45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5"/>
                                </a:lnTo>
                                <a:lnTo>
                                  <a:pt x="0" y="0"/>
                                </a:lnTo>
                                <a:lnTo>
                                  <a:pt x="78" y="55"/>
                                </a:lnTo>
                                <a:lnTo>
                                  <a:pt x="134" y="88"/>
                                </a:lnTo>
                                <a:lnTo>
                                  <a:pt x="184" y="105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38"/>
                        <wps:cNvSpPr>
                          <a:spLocks/>
                        </wps:cNvSpPr>
                        <wps:spPr bwMode="auto">
                          <a:xfrm>
                            <a:off x="5102" y="190"/>
                            <a:ext cx="197" cy="140"/>
                          </a:xfrm>
                          <a:custGeom>
                            <a:avLst/>
                            <a:gdLst>
                              <a:gd name="T0" fmla="+- 0 5299 5102"/>
                              <a:gd name="T1" fmla="*/ T0 w 197"/>
                              <a:gd name="T2" fmla="+- 0 330 190"/>
                              <a:gd name="T3" fmla="*/ 330 h 140"/>
                              <a:gd name="T4" fmla="+- 0 5297 5102"/>
                              <a:gd name="T5" fmla="*/ T4 w 197"/>
                              <a:gd name="T6" fmla="+- 0 325 190"/>
                              <a:gd name="T7" fmla="*/ 325 h 140"/>
                              <a:gd name="T8" fmla="+- 0 5295 5102"/>
                              <a:gd name="T9" fmla="*/ T8 w 197"/>
                              <a:gd name="T10" fmla="+- 0 320 190"/>
                              <a:gd name="T11" fmla="*/ 320 h 140"/>
                              <a:gd name="T12" fmla="+- 0 5292 5102"/>
                              <a:gd name="T13" fmla="*/ T12 w 197"/>
                              <a:gd name="T14" fmla="+- 0 315 190"/>
                              <a:gd name="T15" fmla="*/ 315 h 140"/>
                              <a:gd name="T16" fmla="+- 0 5254 5102"/>
                              <a:gd name="T17" fmla="*/ T16 w 197"/>
                              <a:gd name="T18" fmla="+- 0 260 190"/>
                              <a:gd name="T19" fmla="*/ 260 h 140"/>
                              <a:gd name="T20" fmla="+- 0 5208 5102"/>
                              <a:gd name="T21" fmla="*/ T20 w 197"/>
                              <a:gd name="T22" fmla="+- 0 221 190"/>
                              <a:gd name="T23" fmla="*/ 221 h 140"/>
                              <a:gd name="T24" fmla="+- 0 5102 5102"/>
                              <a:gd name="T25" fmla="*/ T24 w 197"/>
                              <a:gd name="T26" fmla="+- 0 190 190"/>
                              <a:gd name="T27" fmla="*/ 190 h 140"/>
                              <a:gd name="T28" fmla="+- 0 5168 5102"/>
                              <a:gd name="T29" fmla="*/ T28 w 197"/>
                              <a:gd name="T30" fmla="+- 0 261 190"/>
                              <a:gd name="T31" fmla="*/ 261 h 140"/>
                              <a:gd name="T32" fmla="+- 0 5210 5102"/>
                              <a:gd name="T33" fmla="*/ T32 w 197"/>
                              <a:gd name="T34" fmla="+- 0 299 190"/>
                              <a:gd name="T35" fmla="*/ 299 h 140"/>
                              <a:gd name="T36" fmla="+- 0 5245 5102"/>
                              <a:gd name="T37" fmla="*/ T36 w 197"/>
                              <a:gd name="T38" fmla="+- 0 313 190"/>
                              <a:gd name="T39" fmla="*/ 313 h 140"/>
                              <a:gd name="T40" fmla="+- 0 5292 5102"/>
                              <a:gd name="T41" fmla="*/ T40 w 197"/>
                              <a:gd name="T42" fmla="+- 0 315 190"/>
                              <a:gd name="T43" fmla="*/ 315 h 140"/>
                              <a:gd name="T44" fmla="+- 0 5292 5102"/>
                              <a:gd name="T45" fmla="*/ T44 w 197"/>
                              <a:gd name="T46" fmla="+- 0 315 190"/>
                              <a:gd name="T47" fmla="*/ 315 h 140"/>
                              <a:gd name="T48" fmla="+- 0 5295 5102"/>
                              <a:gd name="T49" fmla="*/ T48 w 197"/>
                              <a:gd name="T50" fmla="+- 0 315 190"/>
                              <a:gd name="T51" fmla="*/ 3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7" h="140">
                                <a:moveTo>
                                  <a:pt x="197" y="140"/>
                                </a:moveTo>
                                <a:lnTo>
                                  <a:pt x="195" y="135"/>
                                </a:lnTo>
                                <a:lnTo>
                                  <a:pt x="193" y="130"/>
                                </a:lnTo>
                                <a:lnTo>
                                  <a:pt x="190" y="125"/>
                                </a:lnTo>
                                <a:lnTo>
                                  <a:pt x="152" y="70"/>
                                </a:lnTo>
                                <a:lnTo>
                                  <a:pt x="106" y="31"/>
                                </a:lnTo>
                                <a:lnTo>
                                  <a:pt x="0" y="0"/>
                                </a:lnTo>
                                <a:lnTo>
                                  <a:pt x="66" y="71"/>
                                </a:lnTo>
                                <a:lnTo>
                                  <a:pt x="108" y="109"/>
                                </a:lnTo>
                                <a:lnTo>
                                  <a:pt x="143" y="123"/>
                                </a:lnTo>
                                <a:lnTo>
                                  <a:pt x="190" y="125"/>
                                </a:lnTo>
                                <a:lnTo>
                                  <a:pt x="193" y="125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39"/>
                        <wps:cNvSpPr>
                          <a:spLocks/>
                        </wps:cNvSpPr>
                        <wps:spPr bwMode="auto">
                          <a:xfrm>
                            <a:off x="5274" y="602"/>
                            <a:ext cx="5" cy="2"/>
                          </a:xfrm>
                          <a:custGeom>
                            <a:avLst/>
                            <a:gdLst>
                              <a:gd name="T0" fmla="+- 0 5275 5275"/>
                              <a:gd name="T1" fmla="*/ T0 w 5"/>
                              <a:gd name="T2" fmla="+- 0 603 603"/>
                              <a:gd name="T3" fmla="*/ 603 h 1"/>
                              <a:gd name="T4" fmla="+- 0 5276 5275"/>
                              <a:gd name="T5" fmla="*/ T4 w 5"/>
                              <a:gd name="T6" fmla="+- 0 603 603"/>
                              <a:gd name="T7" fmla="*/ 603 h 1"/>
                              <a:gd name="T8" fmla="+- 0 5278 5275"/>
                              <a:gd name="T9" fmla="*/ T8 w 5"/>
                              <a:gd name="T10" fmla="+- 0 603 603"/>
                              <a:gd name="T11" fmla="*/ 603 h 1"/>
                              <a:gd name="T12" fmla="+- 0 5279 5275"/>
                              <a:gd name="T13" fmla="*/ T12 w 5"/>
                              <a:gd name="T14" fmla="+- 0 603 603"/>
                              <a:gd name="T15" fmla="*/ 60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40"/>
                        <wps:cNvSpPr>
                          <a:spLocks/>
                        </wps:cNvSpPr>
                        <wps:spPr bwMode="auto">
                          <a:xfrm>
                            <a:off x="5027" y="492"/>
                            <a:ext cx="248" cy="111"/>
                          </a:xfrm>
                          <a:custGeom>
                            <a:avLst/>
                            <a:gdLst>
                              <a:gd name="T0" fmla="+- 0 5275 5028"/>
                              <a:gd name="T1" fmla="*/ T0 w 248"/>
                              <a:gd name="T2" fmla="+- 0 603 492"/>
                              <a:gd name="T3" fmla="*/ 603 h 111"/>
                              <a:gd name="T4" fmla="+- 0 5232 5028"/>
                              <a:gd name="T5" fmla="*/ T4 w 248"/>
                              <a:gd name="T6" fmla="+- 0 559 492"/>
                              <a:gd name="T7" fmla="*/ 559 h 111"/>
                              <a:gd name="T8" fmla="+- 0 5171 5028"/>
                              <a:gd name="T9" fmla="*/ T8 w 248"/>
                              <a:gd name="T10" fmla="+- 0 522 492"/>
                              <a:gd name="T11" fmla="*/ 522 h 111"/>
                              <a:gd name="T12" fmla="+- 0 5100 5028"/>
                              <a:gd name="T13" fmla="*/ T12 w 248"/>
                              <a:gd name="T14" fmla="+- 0 498 492"/>
                              <a:gd name="T15" fmla="*/ 498 h 111"/>
                              <a:gd name="T16" fmla="+- 0 5028 5028"/>
                              <a:gd name="T17" fmla="*/ T16 w 248"/>
                              <a:gd name="T18" fmla="+- 0 492 492"/>
                              <a:gd name="T19" fmla="*/ 492 h 111"/>
                              <a:gd name="T20" fmla="+- 0 5094 5028"/>
                              <a:gd name="T21" fmla="*/ T20 w 248"/>
                              <a:gd name="T22" fmla="+- 0 535 492"/>
                              <a:gd name="T23" fmla="*/ 535 h 111"/>
                              <a:gd name="T24" fmla="+- 0 5151 5028"/>
                              <a:gd name="T25" fmla="*/ T24 w 248"/>
                              <a:gd name="T26" fmla="+- 0 570 492"/>
                              <a:gd name="T27" fmla="*/ 570 h 111"/>
                              <a:gd name="T28" fmla="+- 0 5208 5028"/>
                              <a:gd name="T29" fmla="*/ T28 w 248"/>
                              <a:gd name="T30" fmla="+- 0 593 492"/>
                              <a:gd name="T31" fmla="*/ 593 h 111"/>
                              <a:gd name="T32" fmla="+- 0 5275 5028"/>
                              <a:gd name="T33" fmla="*/ T32 w 248"/>
                              <a:gd name="T34" fmla="+- 0 603 492"/>
                              <a:gd name="T35" fmla="*/ 60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6"/>
                                </a:lnTo>
                                <a:lnTo>
                                  <a:pt x="0" y="0"/>
                                </a:lnTo>
                                <a:lnTo>
                                  <a:pt x="66" y="43"/>
                                </a:lnTo>
                                <a:lnTo>
                                  <a:pt x="123" y="78"/>
                                </a:lnTo>
                                <a:lnTo>
                                  <a:pt x="180" y="101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41"/>
                        <wps:cNvSpPr>
                          <a:spLocks/>
                        </wps:cNvSpPr>
                        <wps:spPr bwMode="auto">
                          <a:xfrm>
                            <a:off x="4953" y="321"/>
                            <a:ext cx="229" cy="122"/>
                          </a:xfrm>
                          <a:custGeom>
                            <a:avLst/>
                            <a:gdLst>
                              <a:gd name="T0" fmla="+- 0 5175 4953"/>
                              <a:gd name="T1" fmla="*/ T0 w 229"/>
                              <a:gd name="T2" fmla="+- 0 321 321"/>
                              <a:gd name="T3" fmla="*/ 321 h 122"/>
                              <a:gd name="T4" fmla="+- 0 5112 4953"/>
                              <a:gd name="T5" fmla="*/ T4 w 229"/>
                              <a:gd name="T6" fmla="+- 0 327 321"/>
                              <a:gd name="T7" fmla="*/ 327 h 122"/>
                              <a:gd name="T8" fmla="+- 0 5050 4953"/>
                              <a:gd name="T9" fmla="*/ T8 w 229"/>
                              <a:gd name="T10" fmla="+- 0 352 321"/>
                              <a:gd name="T11" fmla="*/ 352 h 122"/>
                              <a:gd name="T12" fmla="+- 0 4995 4953"/>
                              <a:gd name="T13" fmla="*/ T12 w 229"/>
                              <a:gd name="T14" fmla="+- 0 391 321"/>
                              <a:gd name="T15" fmla="*/ 391 h 122"/>
                              <a:gd name="T16" fmla="+- 0 4955 4953"/>
                              <a:gd name="T17" fmla="*/ T16 w 229"/>
                              <a:gd name="T18" fmla="+- 0 437 321"/>
                              <a:gd name="T19" fmla="*/ 437 h 122"/>
                              <a:gd name="T20" fmla="+- 0 4954 4953"/>
                              <a:gd name="T21" fmla="*/ T20 w 229"/>
                              <a:gd name="T22" fmla="+- 0 439 321"/>
                              <a:gd name="T23" fmla="*/ 439 h 122"/>
                              <a:gd name="T24" fmla="+- 0 4953 4953"/>
                              <a:gd name="T25" fmla="*/ T24 w 229"/>
                              <a:gd name="T26" fmla="+- 0 443 321"/>
                              <a:gd name="T27" fmla="*/ 443 h 122"/>
                              <a:gd name="T28" fmla="+- 0 5018 4953"/>
                              <a:gd name="T29" fmla="*/ T28 w 229"/>
                              <a:gd name="T30" fmla="+- 0 440 321"/>
                              <a:gd name="T31" fmla="*/ 440 h 122"/>
                              <a:gd name="T32" fmla="+- 0 5089 4953"/>
                              <a:gd name="T33" fmla="*/ T32 w 229"/>
                              <a:gd name="T34" fmla="+- 0 431 321"/>
                              <a:gd name="T35" fmla="*/ 431 h 122"/>
                              <a:gd name="T36" fmla="+- 0 5149 4953"/>
                              <a:gd name="T37" fmla="*/ T36 w 229"/>
                              <a:gd name="T38" fmla="+- 0 411 321"/>
                              <a:gd name="T39" fmla="*/ 411 h 122"/>
                              <a:gd name="T40" fmla="+- 0 5182 4953"/>
                              <a:gd name="T41" fmla="*/ T40 w 229"/>
                              <a:gd name="T42" fmla="+- 0 377 321"/>
                              <a:gd name="T43" fmla="*/ 377 h 122"/>
                              <a:gd name="T44" fmla="+- 0 5182 4953"/>
                              <a:gd name="T45" fmla="*/ T44 w 229"/>
                              <a:gd name="T46" fmla="+- 0 369 321"/>
                              <a:gd name="T47" fmla="*/ 369 h 122"/>
                              <a:gd name="T48" fmla="+- 0 5175 4953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7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9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42"/>
                        <wps:cNvSpPr>
                          <a:spLocks/>
                        </wps:cNvSpPr>
                        <wps:spPr bwMode="auto">
                          <a:xfrm>
                            <a:off x="4951" y="437"/>
                            <a:ext cx="4" cy="6"/>
                          </a:xfrm>
                          <a:custGeom>
                            <a:avLst/>
                            <a:gdLst>
                              <a:gd name="T0" fmla="+- 0 4955 4952"/>
                              <a:gd name="T1" fmla="*/ T0 w 4"/>
                              <a:gd name="T2" fmla="+- 0 438 438"/>
                              <a:gd name="T3" fmla="*/ 438 h 6"/>
                              <a:gd name="T4" fmla="+- 0 4954 4952"/>
                              <a:gd name="T5" fmla="*/ T4 w 4"/>
                              <a:gd name="T6" fmla="+- 0 439 438"/>
                              <a:gd name="T7" fmla="*/ 439 h 6"/>
                              <a:gd name="T8" fmla="+- 0 4953 4952"/>
                              <a:gd name="T9" fmla="*/ T8 w 4"/>
                              <a:gd name="T10" fmla="+- 0 441 438"/>
                              <a:gd name="T11" fmla="*/ 441 h 6"/>
                              <a:gd name="T12" fmla="+- 0 4952 4952"/>
                              <a:gd name="T13" fmla="*/ T12 w 4"/>
                              <a:gd name="T14" fmla="+- 0 443 438"/>
                              <a:gd name="T15" fmla="*/ 443 h 6"/>
                              <a:gd name="T16" fmla="+- 0 4953 4952"/>
                              <a:gd name="T17" fmla="*/ T16 w 4"/>
                              <a:gd name="T18" fmla="+- 0 443 438"/>
                              <a:gd name="T19" fmla="*/ 443 h 6"/>
                              <a:gd name="T20" fmla="+- 0 4954 4952"/>
                              <a:gd name="T21" fmla="*/ T20 w 4"/>
                              <a:gd name="T22" fmla="+- 0 439 438"/>
                              <a:gd name="T23" fmla="*/ 439 h 6"/>
                              <a:gd name="T24" fmla="+- 0 4955 4952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43"/>
                        <wps:cNvSpPr>
                          <a:spLocks/>
                        </wps:cNvSpPr>
                        <wps:spPr bwMode="auto">
                          <a:xfrm>
                            <a:off x="4685" y="190"/>
                            <a:ext cx="234" cy="364"/>
                          </a:xfrm>
                          <a:custGeom>
                            <a:avLst/>
                            <a:gdLst>
                              <a:gd name="T0" fmla="+- 0 4911 4685"/>
                              <a:gd name="T1" fmla="*/ T0 w 234"/>
                              <a:gd name="T2" fmla="+- 0 553 190"/>
                              <a:gd name="T3" fmla="*/ 553 h 364"/>
                              <a:gd name="T4" fmla="+- 0 4872 4685"/>
                              <a:gd name="T5" fmla="*/ T4 w 234"/>
                              <a:gd name="T6" fmla="+- 0 514 190"/>
                              <a:gd name="T7" fmla="*/ 514 h 364"/>
                              <a:gd name="T8" fmla="+- 0 4817 4685"/>
                              <a:gd name="T9" fmla="*/ T8 w 234"/>
                              <a:gd name="T10" fmla="+- 0 481 190"/>
                              <a:gd name="T11" fmla="*/ 481 h 364"/>
                              <a:gd name="T12" fmla="+- 0 4753 4685"/>
                              <a:gd name="T13" fmla="*/ T12 w 234"/>
                              <a:gd name="T14" fmla="+- 0 458 190"/>
                              <a:gd name="T15" fmla="*/ 458 h 364"/>
                              <a:gd name="T16" fmla="+- 0 4688 4685"/>
                              <a:gd name="T17" fmla="*/ T16 w 234"/>
                              <a:gd name="T18" fmla="+- 0 454 190"/>
                              <a:gd name="T19" fmla="*/ 454 h 364"/>
                              <a:gd name="T20" fmla="+- 0 4685 4685"/>
                              <a:gd name="T21" fmla="*/ T20 w 234"/>
                              <a:gd name="T22" fmla="+- 0 498 190"/>
                              <a:gd name="T23" fmla="*/ 498 h 364"/>
                              <a:gd name="T24" fmla="+- 0 4720 4685"/>
                              <a:gd name="T25" fmla="*/ T24 w 234"/>
                              <a:gd name="T26" fmla="+- 0 527 190"/>
                              <a:gd name="T27" fmla="*/ 527 h 364"/>
                              <a:gd name="T28" fmla="+- 0 4779 4685"/>
                              <a:gd name="T29" fmla="*/ T28 w 234"/>
                              <a:gd name="T30" fmla="+- 0 543 190"/>
                              <a:gd name="T31" fmla="*/ 543 h 364"/>
                              <a:gd name="T32" fmla="+- 0 4847 4685"/>
                              <a:gd name="T33" fmla="*/ T32 w 234"/>
                              <a:gd name="T34" fmla="+- 0 551 190"/>
                              <a:gd name="T35" fmla="*/ 551 h 364"/>
                              <a:gd name="T36" fmla="+- 0 4911 4685"/>
                              <a:gd name="T37" fmla="*/ T36 w 234"/>
                              <a:gd name="T38" fmla="+- 0 553 190"/>
                              <a:gd name="T39" fmla="*/ 553 h 364"/>
                              <a:gd name="T40" fmla="+- 0 4919 4685"/>
                              <a:gd name="T41" fmla="*/ T40 w 234"/>
                              <a:gd name="T42" fmla="+- 0 303 190"/>
                              <a:gd name="T43" fmla="*/ 303 h 364"/>
                              <a:gd name="T44" fmla="+- 0 4889 4685"/>
                              <a:gd name="T45" fmla="*/ T44 w 234"/>
                              <a:gd name="T46" fmla="+- 0 259 190"/>
                              <a:gd name="T47" fmla="*/ 259 h 364"/>
                              <a:gd name="T48" fmla="+- 0 4847 4685"/>
                              <a:gd name="T49" fmla="*/ T48 w 234"/>
                              <a:gd name="T50" fmla="+- 0 221 190"/>
                              <a:gd name="T51" fmla="*/ 221 h 364"/>
                              <a:gd name="T52" fmla="+- 0 4798 4685"/>
                              <a:gd name="T53" fmla="*/ T52 w 234"/>
                              <a:gd name="T54" fmla="+- 0 196 190"/>
                              <a:gd name="T55" fmla="*/ 196 h 364"/>
                              <a:gd name="T56" fmla="+- 0 4748 4685"/>
                              <a:gd name="T57" fmla="*/ T56 w 234"/>
                              <a:gd name="T58" fmla="+- 0 190 190"/>
                              <a:gd name="T59" fmla="*/ 190 h 364"/>
                              <a:gd name="T60" fmla="+- 0 4749 4685"/>
                              <a:gd name="T61" fmla="*/ T60 w 234"/>
                              <a:gd name="T62" fmla="+- 0 254 190"/>
                              <a:gd name="T63" fmla="*/ 254 h 364"/>
                              <a:gd name="T64" fmla="+- 0 4792 4685"/>
                              <a:gd name="T65" fmla="*/ T64 w 234"/>
                              <a:gd name="T66" fmla="+- 0 287 190"/>
                              <a:gd name="T67" fmla="*/ 287 h 364"/>
                              <a:gd name="T68" fmla="+- 0 4856 4685"/>
                              <a:gd name="T69" fmla="*/ T68 w 234"/>
                              <a:gd name="T70" fmla="+- 0 300 190"/>
                              <a:gd name="T71" fmla="*/ 300 h 364"/>
                              <a:gd name="T72" fmla="+- 0 4918 4685"/>
                              <a:gd name="T73" fmla="*/ T72 w 234"/>
                              <a:gd name="T74" fmla="+- 0 303 190"/>
                              <a:gd name="T75" fmla="*/ 303 h 364"/>
                              <a:gd name="T76" fmla="+- 0 4919 4685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44"/>
                        <wps:cNvSpPr>
                          <a:spLocks/>
                        </wps:cNvSpPr>
                        <wps:spPr bwMode="auto">
                          <a:xfrm>
                            <a:off x="4918" y="437"/>
                            <a:ext cx="37" cy="311"/>
                          </a:xfrm>
                          <a:custGeom>
                            <a:avLst/>
                            <a:gdLst>
                              <a:gd name="T0" fmla="+- 0 4955 4919"/>
                              <a:gd name="T1" fmla="*/ T0 w 37"/>
                              <a:gd name="T2" fmla="+- 0 438 438"/>
                              <a:gd name="T3" fmla="*/ 438 h 311"/>
                              <a:gd name="T4" fmla="+- 0 4954 4919"/>
                              <a:gd name="T5" fmla="*/ T4 w 37"/>
                              <a:gd name="T6" fmla="+- 0 439 438"/>
                              <a:gd name="T7" fmla="*/ 439 h 311"/>
                              <a:gd name="T8" fmla="+- 0 4954 4919"/>
                              <a:gd name="T9" fmla="*/ T8 w 37"/>
                              <a:gd name="T10" fmla="+- 0 441 438"/>
                              <a:gd name="T11" fmla="*/ 441 h 311"/>
                              <a:gd name="T12" fmla="+- 0 4953 4919"/>
                              <a:gd name="T13" fmla="*/ T12 w 37"/>
                              <a:gd name="T14" fmla="+- 0 443 438"/>
                              <a:gd name="T15" fmla="*/ 443 h 311"/>
                              <a:gd name="T16" fmla="+- 0 4948 4919"/>
                              <a:gd name="T17" fmla="*/ T16 w 37"/>
                              <a:gd name="T18" fmla="+- 0 458 438"/>
                              <a:gd name="T19" fmla="*/ 458 h 311"/>
                              <a:gd name="T20" fmla="+- 0 4927 4919"/>
                              <a:gd name="T21" fmla="*/ T20 w 37"/>
                              <a:gd name="T22" fmla="+- 0 537 438"/>
                              <a:gd name="T23" fmla="*/ 537 h 311"/>
                              <a:gd name="T24" fmla="+- 0 4920 4919"/>
                              <a:gd name="T25" fmla="*/ T24 w 37"/>
                              <a:gd name="T26" fmla="+- 0 612 438"/>
                              <a:gd name="T27" fmla="*/ 612 h 311"/>
                              <a:gd name="T28" fmla="+- 0 4919 4919"/>
                              <a:gd name="T29" fmla="*/ T28 w 37"/>
                              <a:gd name="T30" fmla="+- 0 651 438"/>
                              <a:gd name="T31" fmla="*/ 651 h 311"/>
                              <a:gd name="T32" fmla="+- 0 4919 4919"/>
                              <a:gd name="T33" fmla="*/ T32 w 37"/>
                              <a:gd name="T34" fmla="+- 0 676 438"/>
                              <a:gd name="T35" fmla="*/ 676 h 311"/>
                              <a:gd name="T36" fmla="+- 0 4920 4919"/>
                              <a:gd name="T37" fmla="*/ T36 w 37"/>
                              <a:gd name="T38" fmla="+- 0 700 438"/>
                              <a:gd name="T39" fmla="*/ 700 h 311"/>
                              <a:gd name="T40" fmla="+- 0 4922 4919"/>
                              <a:gd name="T41" fmla="*/ T40 w 37"/>
                              <a:gd name="T42" fmla="+- 0 724 438"/>
                              <a:gd name="T43" fmla="*/ 724 h 311"/>
                              <a:gd name="T44" fmla="+- 0 4925 4919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1" y="262"/>
                                </a:lnTo>
                                <a:lnTo>
                                  <a:pt x="3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45"/>
                        <wps:cNvSpPr>
                          <a:spLocks/>
                        </wps:cNvSpPr>
                        <wps:spPr bwMode="auto">
                          <a:xfrm>
                            <a:off x="4894" y="276"/>
                            <a:ext cx="61" cy="171"/>
                          </a:xfrm>
                          <a:custGeom>
                            <a:avLst/>
                            <a:gdLst>
                              <a:gd name="T0" fmla="+- 0 4895 4895"/>
                              <a:gd name="T1" fmla="*/ T0 w 61"/>
                              <a:gd name="T2" fmla="+- 0 276 276"/>
                              <a:gd name="T3" fmla="*/ 276 h 171"/>
                              <a:gd name="T4" fmla="+- 0 4929 4895"/>
                              <a:gd name="T5" fmla="*/ T4 w 61"/>
                              <a:gd name="T6" fmla="+- 0 327 276"/>
                              <a:gd name="T7" fmla="*/ 327 h 171"/>
                              <a:gd name="T8" fmla="+- 0 4945 4895"/>
                              <a:gd name="T9" fmla="*/ T8 w 61"/>
                              <a:gd name="T10" fmla="+- 0 376 276"/>
                              <a:gd name="T11" fmla="*/ 376 h 171"/>
                              <a:gd name="T12" fmla="+- 0 4952 4895"/>
                              <a:gd name="T13" fmla="*/ T12 w 61"/>
                              <a:gd name="T14" fmla="+- 0 393 276"/>
                              <a:gd name="T15" fmla="*/ 393 h 171"/>
                              <a:gd name="T16" fmla="+- 0 4955 4895"/>
                              <a:gd name="T17" fmla="*/ T16 w 61"/>
                              <a:gd name="T18" fmla="+- 0 404 276"/>
                              <a:gd name="T19" fmla="*/ 404 h 171"/>
                              <a:gd name="T20" fmla="+- 0 4955 4895"/>
                              <a:gd name="T21" fmla="*/ T20 w 61"/>
                              <a:gd name="T22" fmla="+- 0 417 276"/>
                              <a:gd name="T23" fmla="*/ 417 h 171"/>
                              <a:gd name="T24" fmla="+- 0 4952 4895"/>
                              <a:gd name="T25" fmla="*/ T24 w 61"/>
                              <a:gd name="T26" fmla="+- 0 431 276"/>
                              <a:gd name="T27" fmla="*/ 431 h 171"/>
                              <a:gd name="T28" fmla="+- 0 4948 4895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0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6"/>
                        <wps:cNvSpPr>
                          <a:spLocks/>
                        </wps:cNvSpPr>
                        <wps:spPr bwMode="auto">
                          <a:xfrm>
                            <a:off x="4944" y="321"/>
                            <a:ext cx="239" cy="137"/>
                          </a:xfrm>
                          <a:custGeom>
                            <a:avLst/>
                            <a:gdLst>
                              <a:gd name="T0" fmla="+- 0 4944 4944"/>
                              <a:gd name="T1" fmla="*/ T0 w 239"/>
                              <a:gd name="T2" fmla="+- 0 457 321"/>
                              <a:gd name="T3" fmla="*/ 457 h 137"/>
                              <a:gd name="T4" fmla="+- 0 4947 4944"/>
                              <a:gd name="T5" fmla="*/ T4 w 239"/>
                              <a:gd name="T6" fmla="+- 0 453 321"/>
                              <a:gd name="T7" fmla="*/ 453 h 137"/>
                              <a:gd name="T8" fmla="+- 0 4949 4944"/>
                              <a:gd name="T9" fmla="*/ T8 w 239"/>
                              <a:gd name="T10" fmla="+- 0 448 321"/>
                              <a:gd name="T11" fmla="*/ 448 h 137"/>
                              <a:gd name="T12" fmla="+- 0 4952 4944"/>
                              <a:gd name="T13" fmla="*/ T12 w 239"/>
                              <a:gd name="T14" fmla="+- 0 443 321"/>
                              <a:gd name="T15" fmla="*/ 443 h 137"/>
                              <a:gd name="T16" fmla="+- 0 4953 4944"/>
                              <a:gd name="T17" fmla="*/ T16 w 239"/>
                              <a:gd name="T18" fmla="+- 0 441 321"/>
                              <a:gd name="T19" fmla="*/ 441 h 137"/>
                              <a:gd name="T20" fmla="+- 0 4954 4944"/>
                              <a:gd name="T21" fmla="*/ T20 w 239"/>
                              <a:gd name="T22" fmla="+- 0 439 321"/>
                              <a:gd name="T23" fmla="*/ 439 h 137"/>
                              <a:gd name="T24" fmla="+- 0 4955 4944"/>
                              <a:gd name="T25" fmla="*/ T24 w 239"/>
                              <a:gd name="T26" fmla="+- 0 438 321"/>
                              <a:gd name="T27" fmla="*/ 438 h 137"/>
                              <a:gd name="T28" fmla="+- 0 4995 4944"/>
                              <a:gd name="T29" fmla="*/ T28 w 239"/>
                              <a:gd name="T30" fmla="+- 0 391 321"/>
                              <a:gd name="T31" fmla="*/ 391 h 137"/>
                              <a:gd name="T32" fmla="+- 0 5049 4944"/>
                              <a:gd name="T33" fmla="*/ T32 w 239"/>
                              <a:gd name="T34" fmla="+- 0 352 321"/>
                              <a:gd name="T35" fmla="*/ 352 h 137"/>
                              <a:gd name="T36" fmla="+- 0 5112 4944"/>
                              <a:gd name="T37" fmla="*/ T36 w 239"/>
                              <a:gd name="T38" fmla="+- 0 327 321"/>
                              <a:gd name="T39" fmla="*/ 327 h 137"/>
                              <a:gd name="T40" fmla="+- 0 5175 4944"/>
                              <a:gd name="T41" fmla="*/ T40 w 239"/>
                              <a:gd name="T42" fmla="+- 0 321 321"/>
                              <a:gd name="T43" fmla="*/ 321 h 137"/>
                              <a:gd name="T44" fmla="+- 0 5183 4944"/>
                              <a:gd name="T45" fmla="*/ T44 w 239"/>
                              <a:gd name="T46" fmla="+- 0 376 321"/>
                              <a:gd name="T47" fmla="*/ 376 h 137"/>
                              <a:gd name="T48" fmla="+- 0 5149 4944"/>
                              <a:gd name="T49" fmla="*/ T48 w 239"/>
                              <a:gd name="T50" fmla="+- 0 411 321"/>
                              <a:gd name="T51" fmla="*/ 411 h 137"/>
                              <a:gd name="T52" fmla="+- 0 5089 4944"/>
                              <a:gd name="T53" fmla="*/ T52 w 239"/>
                              <a:gd name="T54" fmla="+- 0 431 321"/>
                              <a:gd name="T55" fmla="*/ 431 h 137"/>
                              <a:gd name="T56" fmla="+- 0 5018 4944"/>
                              <a:gd name="T57" fmla="*/ T56 w 239"/>
                              <a:gd name="T58" fmla="+- 0 440 321"/>
                              <a:gd name="T59" fmla="*/ 440 h 137"/>
                              <a:gd name="T60" fmla="+- 0 4953 4944"/>
                              <a:gd name="T61" fmla="*/ T60 w 239"/>
                              <a:gd name="T62" fmla="+- 0 443 321"/>
                              <a:gd name="T63" fmla="*/ 443 h 137"/>
                              <a:gd name="T64" fmla="+- 0 4952 4944"/>
                              <a:gd name="T65" fmla="*/ T64 w 239"/>
                              <a:gd name="T66" fmla="+- 0 443 321"/>
                              <a:gd name="T67" fmla="*/ 443 h 137"/>
                              <a:gd name="T68" fmla="+- 0 4949 4944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3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5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9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5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47"/>
                        <wps:cNvSpPr>
                          <a:spLocks/>
                        </wps:cNvSpPr>
                        <wps:spPr bwMode="auto">
                          <a:xfrm>
                            <a:off x="4747" y="190"/>
                            <a:ext cx="178" cy="126"/>
                          </a:xfrm>
                          <a:custGeom>
                            <a:avLst/>
                            <a:gdLst>
                              <a:gd name="T0" fmla="+- 0 4925 4748"/>
                              <a:gd name="T1" fmla="*/ T0 w 178"/>
                              <a:gd name="T2" fmla="+- 0 316 190"/>
                              <a:gd name="T3" fmla="*/ 316 h 126"/>
                              <a:gd name="T4" fmla="+- 0 4923 4748"/>
                              <a:gd name="T5" fmla="*/ T4 w 178"/>
                              <a:gd name="T6" fmla="+- 0 312 190"/>
                              <a:gd name="T7" fmla="*/ 312 h 126"/>
                              <a:gd name="T8" fmla="+- 0 4922 4748"/>
                              <a:gd name="T9" fmla="*/ T8 w 178"/>
                              <a:gd name="T10" fmla="+- 0 307 190"/>
                              <a:gd name="T11" fmla="*/ 307 h 126"/>
                              <a:gd name="T12" fmla="+- 0 4919 4748"/>
                              <a:gd name="T13" fmla="*/ T12 w 178"/>
                              <a:gd name="T14" fmla="+- 0 303 190"/>
                              <a:gd name="T15" fmla="*/ 303 h 126"/>
                              <a:gd name="T16" fmla="+- 0 4889 4748"/>
                              <a:gd name="T17" fmla="*/ T16 w 178"/>
                              <a:gd name="T18" fmla="+- 0 258 190"/>
                              <a:gd name="T19" fmla="*/ 258 h 126"/>
                              <a:gd name="T20" fmla="+- 0 4847 4748"/>
                              <a:gd name="T21" fmla="*/ T20 w 178"/>
                              <a:gd name="T22" fmla="+- 0 221 190"/>
                              <a:gd name="T23" fmla="*/ 221 h 126"/>
                              <a:gd name="T24" fmla="+- 0 4798 4748"/>
                              <a:gd name="T25" fmla="*/ T24 w 178"/>
                              <a:gd name="T26" fmla="+- 0 196 190"/>
                              <a:gd name="T27" fmla="*/ 196 h 126"/>
                              <a:gd name="T28" fmla="+- 0 4748 4748"/>
                              <a:gd name="T29" fmla="*/ T28 w 178"/>
                              <a:gd name="T30" fmla="+- 0 190 190"/>
                              <a:gd name="T31" fmla="*/ 190 h 126"/>
                              <a:gd name="T32" fmla="+- 0 4749 4748"/>
                              <a:gd name="T33" fmla="*/ T32 w 178"/>
                              <a:gd name="T34" fmla="+- 0 254 190"/>
                              <a:gd name="T35" fmla="*/ 254 h 126"/>
                              <a:gd name="T36" fmla="+- 0 4792 4748"/>
                              <a:gd name="T37" fmla="*/ T36 w 178"/>
                              <a:gd name="T38" fmla="+- 0 287 190"/>
                              <a:gd name="T39" fmla="*/ 287 h 126"/>
                              <a:gd name="T40" fmla="+- 0 4856 4748"/>
                              <a:gd name="T41" fmla="*/ T40 w 178"/>
                              <a:gd name="T42" fmla="+- 0 300 190"/>
                              <a:gd name="T43" fmla="*/ 300 h 126"/>
                              <a:gd name="T44" fmla="+- 0 4918 4748"/>
                              <a:gd name="T45" fmla="*/ T44 w 178"/>
                              <a:gd name="T46" fmla="+- 0 303 190"/>
                              <a:gd name="T47" fmla="*/ 303 h 126"/>
                              <a:gd name="T48" fmla="+- 0 4919 4748"/>
                              <a:gd name="T49" fmla="*/ T48 w 178"/>
                              <a:gd name="T50" fmla="+- 0 303 190"/>
                              <a:gd name="T51" fmla="*/ 303 h 126"/>
                              <a:gd name="T52" fmla="+- 0 4922 4748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911" y="553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docshape48"/>
                        <wps:cNvSpPr>
                          <a:spLocks/>
                        </wps:cNvSpPr>
                        <wps:spPr bwMode="auto">
                          <a:xfrm>
                            <a:off x="4685" y="453"/>
                            <a:ext cx="226" cy="100"/>
                          </a:xfrm>
                          <a:custGeom>
                            <a:avLst/>
                            <a:gdLst>
                              <a:gd name="T0" fmla="+- 0 4911 4685"/>
                              <a:gd name="T1" fmla="*/ T0 w 226"/>
                              <a:gd name="T2" fmla="+- 0 553 454"/>
                              <a:gd name="T3" fmla="*/ 553 h 100"/>
                              <a:gd name="T4" fmla="+- 0 4872 4685"/>
                              <a:gd name="T5" fmla="*/ T4 w 226"/>
                              <a:gd name="T6" fmla="+- 0 514 454"/>
                              <a:gd name="T7" fmla="*/ 514 h 100"/>
                              <a:gd name="T8" fmla="+- 0 4817 4685"/>
                              <a:gd name="T9" fmla="*/ T8 w 226"/>
                              <a:gd name="T10" fmla="+- 0 481 454"/>
                              <a:gd name="T11" fmla="*/ 481 h 100"/>
                              <a:gd name="T12" fmla="+- 0 4753 4685"/>
                              <a:gd name="T13" fmla="*/ T12 w 226"/>
                              <a:gd name="T14" fmla="+- 0 458 454"/>
                              <a:gd name="T15" fmla="*/ 458 h 100"/>
                              <a:gd name="T16" fmla="+- 0 4688 4685"/>
                              <a:gd name="T17" fmla="*/ T16 w 226"/>
                              <a:gd name="T18" fmla="+- 0 454 454"/>
                              <a:gd name="T19" fmla="*/ 454 h 100"/>
                              <a:gd name="T20" fmla="+- 0 4685 4685"/>
                              <a:gd name="T21" fmla="*/ T20 w 226"/>
                              <a:gd name="T22" fmla="+- 0 498 454"/>
                              <a:gd name="T23" fmla="*/ 498 h 100"/>
                              <a:gd name="T24" fmla="+- 0 4720 4685"/>
                              <a:gd name="T25" fmla="*/ T24 w 226"/>
                              <a:gd name="T26" fmla="+- 0 527 454"/>
                              <a:gd name="T27" fmla="*/ 527 h 100"/>
                              <a:gd name="T28" fmla="+- 0 4779 4685"/>
                              <a:gd name="T29" fmla="*/ T28 w 226"/>
                              <a:gd name="T30" fmla="+- 0 543 454"/>
                              <a:gd name="T31" fmla="*/ 543 h 100"/>
                              <a:gd name="T32" fmla="+- 0 4847 4685"/>
                              <a:gd name="T33" fmla="*/ T32 w 226"/>
                              <a:gd name="T34" fmla="+- 0 551 454"/>
                              <a:gd name="T35" fmla="*/ 551 h 100"/>
                              <a:gd name="T36" fmla="+- 0 4911 4685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49"/>
                        <wps:cNvSpPr>
                          <a:spLocks/>
                        </wps:cNvSpPr>
                        <wps:spPr bwMode="auto">
                          <a:xfrm>
                            <a:off x="5824" y="192"/>
                            <a:ext cx="518" cy="410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518"/>
                              <a:gd name="T2" fmla="+- 0 458 193"/>
                              <a:gd name="T3" fmla="*/ 458 h 410"/>
                              <a:gd name="T4" fmla="+- 0 6028 5824"/>
                              <a:gd name="T5" fmla="*/ T4 w 518"/>
                              <a:gd name="T6" fmla="+- 0 414 193"/>
                              <a:gd name="T7" fmla="*/ 414 h 410"/>
                              <a:gd name="T8" fmla="+- 0 5967 5824"/>
                              <a:gd name="T9" fmla="*/ T8 w 518"/>
                              <a:gd name="T10" fmla="+- 0 377 193"/>
                              <a:gd name="T11" fmla="*/ 377 h 410"/>
                              <a:gd name="T12" fmla="+- 0 5896 5824"/>
                              <a:gd name="T13" fmla="*/ T12 w 518"/>
                              <a:gd name="T14" fmla="+- 0 352 193"/>
                              <a:gd name="T15" fmla="*/ 352 h 410"/>
                              <a:gd name="T16" fmla="+- 0 5824 5824"/>
                              <a:gd name="T17" fmla="*/ T16 w 518"/>
                              <a:gd name="T18" fmla="+- 0 347 193"/>
                              <a:gd name="T19" fmla="*/ 347 h 410"/>
                              <a:gd name="T20" fmla="+- 0 5903 5824"/>
                              <a:gd name="T21" fmla="*/ T20 w 518"/>
                              <a:gd name="T22" fmla="+- 0 402 193"/>
                              <a:gd name="T23" fmla="*/ 402 h 410"/>
                              <a:gd name="T24" fmla="+- 0 5958 5824"/>
                              <a:gd name="T25" fmla="*/ T24 w 518"/>
                              <a:gd name="T26" fmla="+- 0 435 193"/>
                              <a:gd name="T27" fmla="*/ 435 h 410"/>
                              <a:gd name="T28" fmla="+- 0 6008 5824"/>
                              <a:gd name="T29" fmla="*/ T28 w 518"/>
                              <a:gd name="T30" fmla="+- 0 452 193"/>
                              <a:gd name="T31" fmla="*/ 452 h 410"/>
                              <a:gd name="T32" fmla="+- 0 6071 5824"/>
                              <a:gd name="T33" fmla="*/ T32 w 518"/>
                              <a:gd name="T34" fmla="+- 0 458 193"/>
                              <a:gd name="T35" fmla="*/ 458 h 410"/>
                              <a:gd name="T36" fmla="+- 0 6153 5824"/>
                              <a:gd name="T37" fmla="*/ T36 w 518"/>
                              <a:gd name="T38" fmla="+- 0 193 193"/>
                              <a:gd name="T39" fmla="*/ 193 h 410"/>
                              <a:gd name="T40" fmla="+- 0 6117 5824"/>
                              <a:gd name="T41" fmla="*/ T40 w 518"/>
                              <a:gd name="T42" fmla="+- 0 195 193"/>
                              <a:gd name="T43" fmla="*/ 195 h 410"/>
                              <a:gd name="T44" fmla="+- 0 6086 5824"/>
                              <a:gd name="T45" fmla="*/ T44 w 518"/>
                              <a:gd name="T46" fmla="+- 0 215 193"/>
                              <a:gd name="T47" fmla="*/ 215 h 410"/>
                              <a:gd name="T48" fmla="+- 0 6062 5824"/>
                              <a:gd name="T49" fmla="*/ T48 w 518"/>
                              <a:gd name="T50" fmla="+- 0 250 193"/>
                              <a:gd name="T51" fmla="*/ 250 h 410"/>
                              <a:gd name="T52" fmla="+- 0 6044 5824"/>
                              <a:gd name="T53" fmla="*/ T52 w 518"/>
                              <a:gd name="T54" fmla="+- 0 297 193"/>
                              <a:gd name="T55" fmla="*/ 297 h 410"/>
                              <a:gd name="T56" fmla="+- 0 6078 5824"/>
                              <a:gd name="T57" fmla="*/ T56 w 518"/>
                              <a:gd name="T58" fmla="+- 0 295 193"/>
                              <a:gd name="T59" fmla="*/ 295 h 410"/>
                              <a:gd name="T60" fmla="+- 0 6101 5824"/>
                              <a:gd name="T61" fmla="*/ T60 w 518"/>
                              <a:gd name="T62" fmla="+- 0 284 193"/>
                              <a:gd name="T63" fmla="*/ 284 h 410"/>
                              <a:gd name="T64" fmla="+- 0 6123 5824"/>
                              <a:gd name="T65" fmla="*/ T64 w 518"/>
                              <a:gd name="T66" fmla="+- 0 253 193"/>
                              <a:gd name="T67" fmla="*/ 253 h 410"/>
                              <a:gd name="T68" fmla="+- 0 6153 5824"/>
                              <a:gd name="T69" fmla="*/ T68 w 518"/>
                              <a:gd name="T70" fmla="+- 0 193 193"/>
                              <a:gd name="T71" fmla="*/ 193 h 410"/>
                              <a:gd name="T72" fmla="+- 0 6292 5824"/>
                              <a:gd name="T73" fmla="*/ T72 w 518"/>
                              <a:gd name="T74" fmla="+- 0 503 193"/>
                              <a:gd name="T75" fmla="*/ 503 h 410"/>
                              <a:gd name="T76" fmla="+- 0 6221 5824"/>
                              <a:gd name="T77" fmla="*/ T76 w 518"/>
                              <a:gd name="T78" fmla="+- 0 508 193"/>
                              <a:gd name="T79" fmla="*/ 508 h 410"/>
                              <a:gd name="T80" fmla="+- 0 6152 5824"/>
                              <a:gd name="T81" fmla="*/ T80 w 518"/>
                              <a:gd name="T82" fmla="+- 0 530 193"/>
                              <a:gd name="T83" fmla="*/ 530 h 410"/>
                              <a:gd name="T84" fmla="+- 0 6092 5824"/>
                              <a:gd name="T85" fmla="*/ T84 w 518"/>
                              <a:gd name="T86" fmla="+- 0 563 193"/>
                              <a:gd name="T87" fmla="*/ 563 h 410"/>
                              <a:gd name="T88" fmla="+- 0 6049 5824"/>
                              <a:gd name="T89" fmla="*/ T88 w 518"/>
                              <a:gd name="T90" fmla="+- 0 602 193"/>
                              <a:gd name="T91" fmla="*/ 602 h 410"/>
                              <a:gd name="T92" fmla="+- 0 6114 5824"/>
                              <a:gd name="T93" fmla="*/ T92 w 518"/>
                              <a:gd name="T94" fmla="+- 0 599 193"/>
                              <a:gd name="T95" fmla="*/ 599 h 410"/>
                              <a:gd name="T96" fmla="+- 0 6166 5824"/>
                              <a:gd name="T97" fmla="*/ T96 w 518"/>
                              <a:gd name="T98" fmla="+- 0 586 193"/>
                              <a:gd name="T99" fmla="*/ 586 h 410"/>
                              <a:gd name="T100" fmla="+- 0 6221 5824"/>
                              <a:gd name="T101" fmla="*/ T100 w 518"/>
                              <a:gd name="T102" fmla="+- 0 556 193"/>
                              <a:gd name="T103" fmla="*/ 556 h 410"/>
                              <a:gd name="T104" fmla="+- 0 6292 5824"/>
                              <a:gd name="T105" fmla="*/ T104 w 518"/>
                              <a:gd name="T106" fmla="+- 0 503 193"/>
                              <a:gd name="T107" fmla="*/ 503 h 410"/>
                              <a:gd name="T108" fmla="+- 0 6341 5824"/>
                              <a:gd name="T109" fmla="*/ T108 w 518"/>
                              <a:gd name="T110" fmla="+- 0 318 193"/>
                              <a:gd name="T111" fmla="*/ 318 h 410"/>
                              <a:gd name="T112" fmla="+- 0 6269 5824"/>
                              <a:gd name="T113" fmla="*/ T112 w 518"/>
                              <a:gd name="T114" fmla="+- 0 324 193"/>
                              <a:gd name="T115" fmla="*/ 324 h 410"/>
                              <a:gd name="T116" fmla="+- 0 6198 5824"/>
                              <a:gd name="T117" fmla="*/ T116 w 518"/>
                              <a:gd name="T118" fmla="+- 0 354 193"/>
                              <a:gd name="T119" fmla="*/ 354 h 410"/>
                              <a:gd name="T120" fmla="+- 0 6137 5824"/>
                              <a:gd name="T121" fmla="*/ T120 w 518"/>
                              <a:gd name="T122" fmla="+- 0 400 193"/>
                              <a:gd name="T123" fmla="*/ 400 h 410"/>
                              <a:gd name="T124" fmla="+- 0 6094 5824"/>
                              <a:gd name="T125" fmla="*/ T124 w 518"/>
                              <a:gd name="T126" fmla="+- 0 452 193"/>
                              <a:gd name="T127" fmla="*/ 452 h 410"/>
                              <a:gd name="T128" fmla="+- 0 6155 5824"/>
                              <a:gd name="T129" fmla="*/ T128 w 518"/>
                              <a:gd name="T130" fmla="+- 0 441 193"/>
                              <a:gd name="T131" fmla="*/ 441 h 410"/>
                              <a:gd name="T132" fmla="+- 0 6201 5824"/>
                              <a:gd name="T133" fmla="*/ T132 w 518"/>
                              <a:gd name="T134" fmla="+- 0 412 193"/>
                              <a:gd name="T135" fmla="*/ 412 h 410"/>
                              <a:gd name="T136" fmla="+- 0 6256 5824"/>
                              <a:gd name="T137" fmla="*/ T136 w 518"/>
                              <a:gd name="T138" fmla="+- 0 370 193"/>
                              <a:gd name="T139" fmla="*/ 370 h 410"/>
                              <a:gd name="T140" fmla="+- 0 6341 5824"/>
                              <a:gd name="T141" fmla="*/ T140 w 518"/>
                              <a:gd name="T142" fmla="+- 0 318 193"/>
                              <a:gd name="T143" fmla="*/ 318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18" h="410">
                                <a:moveTo>
                                  <a:pt x="247" y="265"/>
                                </a:moveTo>
                                <a:lnTo>
                                  <a:pt x="204" y="221"/>
                                </a:lnTo>
                                <a:lnTo>
                                  <a:pt x="143" y="184"/>
                                </a:lnTo>
                                <a:lnTo>
                                  <a:pt x="72" y="159"/>
                                </a:lnTo>
                                <a:lnTo>
                                  <a:pt x="0" y="154"/>
                                </a:lnTo>
                                <a:lnTo>
                                  <a:pt x="79" y="209"/>
                                </a:lnTo>
                                <a:lnTo>
                                  <a:pt x="134" y="242"/>
                                </a:lnTo>
                                <a:lnTo>
                                  <a:pt x="184" y="259"/>
                                </a:lnTo>
                                <a:lnTo>
                                  <a:pt x="247" y="26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293" y="2"/>
                                </a:lnTo>
                                <a:lnTo>
                                  <a:pt x="262" y="22"/>
                                </a:lnTo>
                                <a:lnTo>
                                  <a:pt x="238" y="57"/>
                                </a:lnTo>
                                <a:lnTo>
                                  <a:pt x="220" y="104"/>
                                </a:lnTo>
                                <a:lnTo>
                                  <a:pt x="254" y="102"/>
                                </a:lnTo>
                                <a:lnTo>
                                  <a:pt x="277" y="91"/>
                                </a:lnTo>
                                <a:lnTo>
                                  <a:pt x="299" y="60"/>
                                </a:lnTo>
                                <a:lnTo>
                                  <a:pt x="329" y="0"/>
                                </a:lnTo>
                                <a:close/>
                                <a:moveTo>
                                  <a:pt x="468" y="310"/>
                                </a:moveTo>
                                <a:lnTo>
                                  <a:pt x="397" y="315"/>
                                </a:lnTo>
                                <a:lnTo>
                                  <a:pt x="328" y="337"/>
                                </a:lnTo>
                                <a:lnTo>
                                  <a:pt x="268" y="370"/>
                                </a:lnTo>
                                <a:lnTo>
                                  <a:pt x="225" y="409"/>
                                </a:lnTo>
                                <a:lnTo>
                                  <a:pt x="290" y="406"/>
                                </a:lnTo>
                                <a:lnTo>
                                  <a:pt x="342" y="393"/>
                                </a:lnTo>
                                <a:lnTo>
                                  <a:pt x="397" y="363"/>
                                </a:lnTo>
                                <a:lnTo>
                                  <a:pt x="468" y="310"/>
                                </a:lnTo>
                                <a:close/>
                                <a:moveTo>
                                  <a:pt x="517" y="125"/>
                                </a:moveTo>
                                <a:lnTo>
                                  <a:pt x="445" y="131"/>
                                </a:lnTo>
                                <a:lnTo>
                                  <a:pt x="374" y="161"/>
                                </a:lnTo>
                                <a:lnTo>
                                  <a:pt x="313" y="207"/>
                                </a:lnTo>
                                <a:lnTo>
                                  <a:pt x="270" y="259"/>
                                </a:lnTo>
                                <a:lnTo>
                                  <a:pt x="331" y="248"/>
                                </a:lnTo>
                                <a:lnTo>
                                  <a:pt x="377" y="219"/>
                                </a:lnTo>
                                <a:lnTo>
                                  <a:pt x="432" y="177"/>
                                </a:lnTo>
                                <a:lnTo>
                                  <a:pt x="5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50"/>
                        <wps:cNvSpPr>
                          <a:spLocks/>
                        </wps:cNvSpPr>
                        <wps:spPr bwMode="auto">
                          <a:xfrm>
                            <a:off x="6040" y="305"/>
                            <a:ext cx="6" cy="10"/>
                          </a:xfrm>
                          <a:custGeom>
                            <a:avLst/>
                            <a:gdLst>
                              <a:gd name="T0" fmla="+- 0 6041 6041"/>
                              <a:gd name="T1" fmla="*/ T0 w 6"/>
                              <a:gd name="T2" fmla="+- 0 306 306"/>
                              <a:gd name="T3" fmla="*/ 306 h 10"/>
                              <a:gd name="T4" fmla="+- 0 6041 6041"/>
                              <a:gd name="T5" fmla="*/ T4 w 6"/>
                              <a:gd name="T6" fmla="+- 0 306 306"/>
                              <a:gd name="T7" fmla="*/ 306 h 10"/>
                              <a:gd name="T8" fmla="+- 0 6041 6041"/>
                              <a:gd name="T9" fmla="*/ T8 w 6"/>
                              <a:gd name="T10" fmla="+- 0 307 306"/>
                              <a:gd name="T11" fmla="*/ 307 h 10"/>
                              <a:gd name="T12" fmla="+- 0 6041 6041"/>
                              <a:gd name="T13" fmla="*/ T12 w 6"/>
                              <a:gd name="T14" fmla="+- 0 307 306"/>
                              <a:gd name="T15" fmla="*/ 307 h 10"/>
                              <a:gd name="T16" fmla="+- 0 6042 6041"/>
                              <a:gd name="T17" fmla="*/ T16 w 6"/>
                              <a:gd name="T18" fmla="+- 0 310 306"/>
                              <a:gd name="T19" fmla="*/ 310 h 10"/>
                              <a:gd name="T20" fmla="+- 0 6044 6041"/>
                              <a:gd name="T21" fmla="*/ T20 w 6"/>
                              <a:gd name="T22" fmla="+- 0 312 306"/>
                              <a:gd name="T23" fmla="*/ 312 h 10"/>
                              <a:gd name="T24" fmla="+- 0 6045 6041"/>
                              <a:gd name="T25" fmla="*/ T24 w 6"/>
                              <a:gd name="T26" fmla="+- 0 315 306"/>
                              <a:gd name="T27" fmla="*/ 315 h 10"/>
                              <a:gd name="T28" fmla="+- 0 6046 6041"/>
                              <a:gd name="T29" fmla="*/ T28 w 6"/>
                              <a:gd name="T30" fmla="+- 0 315 306"/>
                              <a:gd name="T31" fmla="*/ 315 h 10"/>
                              <a:gd name="T32" fmla="+- 0 6044 6041"/>
                              <a:gd name="T33" fmla="*/ T32 w 6"/>
                              <a:gd name="T34" fmla="+- 0 312 306"/>
                              <a:gd name="T35" fmla="*/ 312 h 10"/>
                              <a:gd name="T36" fmla="+- 0 6043 6041"/>
                              <a:gd name="T37" fmla="*/ T36 w 6"/>
                              <a:gd name="T38" fmla="+- 0 309 306"/>
                              <a:gd name="T39" fmla="*/ 309 h 10"/>
                              <a:gd name="T40" fmla="+- 0 6041 6041"/>
                              <a:gd name="T41" fmla="*/ T40 w 6"/>
                              <a:gd name="T42" fmla="+- 0 306 306"/>
                              <a:gd name="T43" fmla="*/ 30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4"/>
                                </a:lnTo>
                                <a:lnTo>
                                  <a:pt x="3" y="6"/>
                                </a:lnTo>
                                <a:lnTo>
                                  <a:pt x="4" y="9"/>
                                </a:lnTo>
                                <a:lnTo>
                                  <a:pt x="5" y="9"/>
                                </a:lnTo>
                                <a:lnTo>
                                  <a:pt x="3" y="6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C44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51"/>
                        <wps:cNvSpPr>
                          <a:spLocks/>
                        </wps:cNvSpPr>
                        <wps:spPr bwMode="auto">
                          <a:xfrm>
                            <a:off x="5781" y="190"/>
                            <a:ext cx="264" cy="413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64"/>
                              <a:gd name="T2" fmla="+- 0 603 190"/>
                              <a:gd name="T3" fmla="*/ 603 h 413"/>
                              <a:gd name="T4" fmla="+- 0 5985 5781"/>
                              <a:gd name="T5" fmla="*/ T4 w 264"/>
                              <a:gd name="T6" fmla="+- 0 559 190"/>
                              <a:gd name="T7" fmla="*/ 559 h 413"/>
                              <a:gd name="T8" fmla="+- 0 5924 5781"/>
                              <a:gd name="T9" fmla="*/ T8 w 264"/>
                              <a:gd name="T10" fmla="+- 0 522 190"/>
                              <a:gd name="T11" fmla="*/ 522 h 413"/>
                              <a:gd name="T12" fmla="+- 0 5853 5781"/>
                              <a:gd name="T13" fmla="*/ T12 w 264"/>
                              <a:gd name="T14" fmla="+- 0 498 190"/>
                              <a:gd name="T15" fmla="*/ 498 h 413"/>
                              <a:gd name="T16" fmla="+- 0 5781 5781"/>
                              <a:gd name="T17" fmla="*/ T16 w 264"/>
                              <a:gd name="T18" fmla="+- 0 492 190"/>
                              <a:gd name="T19" fmla="*/ 492 h 413"/>
                              <a:gd name="T20" fmla="+- 0 5848 5781"/>
                              <a:gd name="T21" fmla="*/ T20 w 264"/>
                              <a:gd name="T22" fmla="+- 0 535 190"/>
                              <a:gd name="T23" fmla="*/ 535 h 413"/>
                              <a:gd name="T24" fmla="+- 0 5904 5781"/>
                              <a:gd name="T25" fmla="*/ T24 w 264"/>
                              <a:gd name="T26" fmla="+- 0 570 190"/>
                              <a:gd name="T27" fmla="*/ 570 h 413"/>
                              <a:gd name="T28" fmla="+- 0 5961 5781"/>
                              <a:gd name="T29" fmla="*/ T28 w 264"/>
                              <a:gd name="T30" fmla="+- 0 593 190"/>
                              <a:gd name="T31" fmla="*/ 593 h 413"/>
                              <a:gd name="T32" fmla="+- 0 6028 5781"/>
                              <a:gd name="T33" fmla="*/ T32 w 264"/>
                              <a:gd name="T34" fmla="+- 0 603 190"/>
                              <a:gd name="T35" fmla="*/ 603 h 413"/>
                              <a:gd name="T36" fmla="+- 0 6045 5781"/>
                              <a:gd name="T37" fmla="*/ T36 w 264"/>
                              <a:gd name="T38" fmla="+- 0 315 190"/>
                              <a:gd name="T39" fmla="*/ 315 h 413"/>
                              <a:gd name="T40" fmla="+- 0 6041 5781"/>
                              <a:gd name="T41" fmla="*/ T40 w 264"/>
                              <a:gd name="T42" fmla="+- 0 307 190"/>
                              <a:gd name="T43" fmla="*/ 307 h 413"/>
                              <a:gd name="T44" fmla="+- 0 6041 5781"/>
                              <a:gd name="T45" fmla="*/ T44 w 264"/>
                              <a:gd name="T46" fmla="+- 0 307 190"/>
                              <a:gd name="T47" fmla="*/ 307 h 413"/>
                              <a:gd name="T48" fmla="+- 0 6041 5781"/>
                              <a:gd name="T49" fmla="*/ T48 w 264"/>
                              <a:gd name="T50" fmla="+- 0 306 190"/>
                              <a:gd name="T51" fmla="*/ 306 h 413"/>
                              <a:gd name="T52" fmla="+- 0 6007 5781"/>
                              <a:gd name="T53" fmla="*/ T52 w 264"/>
                              <a:gd name="T54" fmla="+- 0 260 190"/>
                              <a:gd name="T55" fmla="*/ 260 h 413"/>
                              <a:gd name="T56" fmla="+- 0 5961 5781"/>
                              <a:gd name="T57" fmla="*/ T56 w 264"/>
                              <a:gd name="T58" fmla="+- 0 221 190"/>
                              <a:gd name="T59" fmla="*/ 221 h 413"/>
                              <a:gd name="T60" fmla="+- 0 5909 5781"/>
                              <a:gd name="T61" fmla="*/ T60 w 264"/>
                              <a:gd name="T62" fmla="+- 0 196 190"/>
                              <a:gd name="T63" fmla="*/ 196 h 413"/>
                              <a:gd name="T64" fmla="+- 0 5856 5781"/>
                              <a:gd name="T65" fmla="*/ T64 w 264"/>
                              <a:gd name="T66" fmla="+- 0 190 190"/>
                              <a:gd name="T67" fmla="*/ 190 h 413"/>
                              <a:gd name="T68" fmla="+- 0 5921 5781"/>
                              <a:gd name="T69" fmla="*/ T68 w 264"/>
                              <a:gd name="T70" fmla="+- 0 261 190"/>
                              <a:gd name="T71" fmla="*/ 261 h 413"/>
                              <a:gd name="T72" fmla="+- 0 5963 5781"/>
                              <a:gd name="T73" fmla="*/ T72 w 264"/>
                              <a:gd name="T74" fmla="+- 0 299 190"/>
                              <a:gd name="T75" fmla="*/ 299 h 413"/>
                              <a:gd name="T76" fmla="+- 0 5999 5781"/>
                              <a:gd name="T77" fmla="*/ T76 w 264"/>
                              <a:gd name="T78" fmla="+- 0 313 190"/>
                              <a:gd name="T79" fmla="*/ 313 h 413"/>
                              <a:gd name="T80" fmla="+- 0 6045 5781"/>
                              <a:gd name="T81" fmla="*/ T80 w 264"/>
                              <a:gd name="T82" fmla="+- 0 315 190"/>
                              <a:gd name="T83" fmla="*/ 315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" h="413">
                                <a:moveTo>
                                  <a:pt x="247" y="413"/>
                                </a:moveTo>
                                <a:lnTo>
                                  <a:pt x="204" y="369"/>
                                </a:lnTo>
                                <a:lnTo>
                                  <a:pt x="143" y="332"/>
                                </a:lnTo>
                                <a:lnTo>
                                  <a:pt x="72" y="308"/>
                                </a:lnTo>
                                <a:lnTo>
                                  <a:pt x="0" y="302"/>
                                </a:lnTo>
                                <a:lnTo>
                                  <a:pt x="67" y="345"/>
                                </a:lnTo>
                                <a:lnTo>
                                  <a:pt x="123" y="380"/>
                                </a:lnTo>
                                <a:lnTo>
                                  <a:pt x="180" y="403"/>
                                </a:lnTo>
                                <a:lnTo>
                                  <a:pt x="247" y="413"/>
                                </a:lnTo>
                                <a:close/>
                                <a:moveTo>
                                  <a:pt x="264" y="125"/>
                                </a:moveTo>
                                <a:lnTo>
                                  <a:pt x="260" y="117"/>
                                </a:lnTo>
                                <a:lnTo>
                                  <a:pt x="260" y="116"/>
                                </a:lnTo>
                                <a:lnTo>
                                  <a:pt x="226" y="70"/>
                                </a:lnTo>
                                <a:lnTo>
                                  <a:pt x="180" y="31"/>
                                </a:lnTo>
                                <a:lnTo>
                                  <a:pt x="128" y="6"/>
                                </a:lnTo>
                                <a:lnTo>
                                  <a:pt x="75" y="0"/>
                                </a:lnTo>
                                <a:lnTo>
                                  <a:pt x="140" y="71"/>
                                </a:lnTo>
                                <a:lnTo>
                                  <a:pt x="182" y="109"/>
                                </a:lnTo>
                                <a:lnTo>
                                  <a:pt x="218" y="123"/>
                                </a:lnTo>
                                <a:lnTo>
                                  <a:pt x="2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52"/>
                        <wps:cNvSpPr>
                          <a:spLocks/>
                        </wps:cNvSpPr>
                        <wps:spPr bwMode="auto">
                          <a:xfrm>
                            <a:off x="6019" y="293"/>
                            <a:ext cx="67" cy="457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67"/>
                              <a:gd name="T2" fmla="+- 0 293 293"/>
                              <a:gd name="T3" fmla="*/ 293 h 457"/>
                              <a:gd name="T4" fmla="+- 0 6028 6020"/>
                              <a:gd name="T5" fmla="*/ T4 w 67"/>
                              <a:gd name="T6" fmla="+- 0 296 293"/>
                              <a:gd name="T7" fmla="*/ 296 h 457"/>
                              <a:gd name="T8" fmla="+- 0 6035 6020"/>
                              <a:gd name="T9" fmla="*/ T8 w 67"/>
                              <a:gd name="T10" fmla="+- 0 304 293"/>
                              <a:gd name="T11" fmla="*/ 304 h 457"/>
                              <a:gd name="T12" fmla="+- 0 6042 6020"/>
                              <a:gd name="T13" fmla="*/ T12 w 67"/>
                              <a:gd name="T14" fmla="+- 0 315 293"/>
                              <a:gd name="T15" fmla="*/ 315 h 457"/>
                              <a:gd name="T16" fmla="+- 0 6043 6020"/>
                              <a:gd name="T17" fmla="*/ T16 w 67"/>
                              <a:gd name="T18" fmla="+- 0 317 293"/>
                              <a:gd name="T19" fmla="*/ 317 h 457"/>
                              <a:gd name="T20" fmla="+- 0 6044 6020"/>
                              <a:gd name="T21" fmla="*/ T20 w 67"/>
                              <a:gd name="T22" fmla="+- 0 320 293"/>
                              <a:gd name="T23" fmla="*/ 320 h 457"/>
                              <a:gd name="T24" fmla="+- 0 6046 6020"/>
                              <a:gd name="T25" fmla="*/ T24 w 67"/>
                              <a:gd name="T26" fmla="+- 0 323 293"/>
                              <a:gd name="T27" fmla="*/ 323 h 457"/>
                              <a:gd name="T28" fmla="+- 0 6058 6020"/>
                              <a:gd name="T29" fmla="*/ T28 w 67"/>
                              <a:gd name="T30" fmla="+- 0 349 293"/>
                              <a:gd name="T31" fmla="*/ 349 h 457"/>
                              <a:gd name="T32" fmla="+- 0 6067 6020"/>
                              <a:gd name="T33" fmla="*/ T32 w 67"/>
                              <a:gd name="T34" fmla="+- 0 378 293"/>
                              <a:gd name="T35" fmla="*/ 378 h 457"/>
                              <a:gd name="T36" fmla="+- 0 6076 6020"/>
                              <a:gd name="T37" fmla="*/ T36 w 67"/>
                              <a:gd name="T38" fmla="+- 0 404 293"/>
                              <a:gd name="T39" fmla="*/ 404 h 457"/>
                              <a:gd name="T40" fmla="+- 0 6083 6020"/>
                              <a:gd name="T41" fmla="*/ T40 w 67"/>
                              <a:gd name="T42" fmla="+- 0 422 293"/>
                              <a:gd name="T43" fmla="*/ 422 h 457"/>
                              <a:gd name="T44" fmla="+- 0 6086 6020"/>
                              <a:gd name="T45" fmla="*/ T44 w 67"/>
                              <a:gd name="T46" fmla="+- 0 433 293"/>
                              <a:gd name="T47" fmla="*/ 433 h 457"/>
                              <a:gd name="T48" fmla="+- 0 6086 6020"/>
                              <a:gd name="T49" fmla="*/ T48 w 67"/>
                              <a:gd name="T50" fmla="+- 0 447 293"/>
                              <a:gd name="T51" fmla="*/ 447 h 457"/>
                              <a:gd name="T52" fmla="+- 0 6084 6020"/>
                              <a:gd name="T53" fmla="*/ T52 w 67"/>
                              <a:gd name="T54" fmla="+- 0 461 293"/>
                              <a:gd name="T55" fmla="*/ 461 h 457"/>
                              <a:gd name="T56" fmla="+- 0 6080 6020"/>
                              <a:gd name="T57" fmla="*/ T56 w 67"/>
                              <a:gd name="T58" fmla="+- 0 477 293"/>
                              <a:gd name="T59" fmla="*/ 477 h 457"/>
                              <a:gd name="T60" fmla="+- 0 6073 6020"/>
                              <a:gd name="T61" fmla="*/ T60 w 67"/>
                              <a:gd name="T62" fmla="+- 0 497 293"/>
                              <a:gd name="T63" fmla="*/ 497 h 457"/>
                              <a:gd name="T64" fmla="+- 0 6066 6020"/>
                              <a:gd name="T65" fmla="*/ T64 w 67"/>
                              <a:gd name="T66" fmla="+- 0 516 293"/>
                              <a:gd name="T67" fmla="*/ 516 h 457"/>
                              <a:gd name="T68" fmla="+- 0 6060 6020"/>
                              <a:gd name="T69" fmla="*/ T68 w 67"/>
                              <a:gd name="T70" fmla="+- 0 534 293"/>
                              <a:gd name="T71" fmla="*/ 534 h 457"/>
                              <a:gd name="T72" fmla="+- 0 6046 6020"/>
                              <a:gd name="T73" fmla="*/ T72 w 67"/>
                              <a:gd name="T74" fmla="+- 0 602 293"/>
                              <a:gd name="T75" fmla="*/ 602 h 457"/>
                              <a:gd name="T76" fmla="+- 0 6039 6020"/>
                              <a:gd name="T77" fmla="*/ T76 w 67"/>
                              <a:gd name="T78" fmla="+- 0 684 293"/>
                              <a:gd name="T79" fmla="*/ 684 h 457"/>
                              <a:gd name="T80" fmla="+- 0 6038 6020"/>
                              <a:gd name="T81" fmla="*/ T80 w 67"/>
                              <a:gd name="T82" fmla="+- 0 719 293"/>
                              <a:gd name="T83" fmla="*/ 719 h 457"/>
                              <a:gd name="T84" fmla="+- 0 6038 6020"/>
                              <a:gd name="T85" fmla="*/ T84 w 67"/>
                              <a:gd name="T86" fmla="+- 0 750 293"/>
                              <a:gd name="T87" fmla="*/ 750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" h="457">
                                <a:moveTo>
                                  <a:pt x="0" y="0"/>
                                </a:moveTo>
                                <a:lnTo>
                                  <a:pt x="8" y="3"/>
                                </a:lnTo>
                                <a:lnTo>
                                  <a:pt x="15" y="11"/>
                                </a:lnTo>
                                <a:lnTo>
                                  <a:pt x="22" y="22"/>
                                </a:lnTo>
                                <a:lnTo>
                                  <a:pt x="23" y="24"/>
                                </a:lnTo>
                                <a:lnTo>
                                  <a:pt x="24" y="27"/>
                                </a:lnTo>
                                <a:lnTo>
                                  <a:pt x="26" y="30"/>
                                </a:lnTo>
                                <a:lnTo>
                                  <a:pt x="38" y="56"/>
                                </a:lnTo>
                                <a:lnTo>
                                  <a:pt x="47" y="85"/>
                                </a:lnTo>
                                <a:lnTo>
                                  <a:pt x="56" y="111"/>
                                </a:lnTo>
                                <a:lnTo>
                                  <a:pt x="63" y="129"/>
                                </a:lnTo>
                                <a:lnTo>
                                  <a:pt x="66" y="140"/>
                                </a:lnTo>
                                <a:lnTo>
                                  <a:pt x="66" y="154"/>
                                </a:lnTo>
                                <a:lnTo>
                                  <a:pt x="64" y="168"/>
                                </a:lnTo>
                                <a:lnTo>
                                  <a:pt x="60" y="184"/>
                                </a:lnTo>
                                <a:lnTo>
                                  <a:pt x="53" y="204"/>
                                </a:lnTo>
                                <a:lnTo>
                                  <a:pt x="46" y="223"/>
                                </a:lnTo>
                                <a:lnTo>
                                  <a:pt x="40" y="241"/>
                                </a:lnTo>
                                <a:lnTo>
                                  <a:pt x="26" y="309"/>
                                </a:lnTo>
                                <a:lnTo>
                                  <a:pt x="19" y="391"/>
                                </a:lnTo>
                                <a:lnTo>
                                  <a:pt x="18" y="426"/>
                                </a:lnTo>
                                <a:lnTo>
                                  <a:pt x="18" y="457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049" y="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docshape53"/>
                        <wps:cNvSpPr>
                          <a:spLocks/>
                        </wps:cNvSpPr>
                        <wps:spPr bwMode="auto">
                          <a:xfrm>
                            <a:off x="6049" y="503"/>
                            <a:ext cx="243" cy="99"/>
                          </a:xfrm>
                          <a:custGeom>
                            <a:avLst/>
                            <a:gdLst>
                              <a:gd name="T0" fmla="+- 0 6049 6049"/>
                              <a:gd name="T1" fmla="*/ T0 w 243"/>
                              <a:gd name="T2" fmla="+- 0 602 503"/>
                              <a:gd name="T3" fmla="*/ 602 h 99"/>
                              <a:gd name="T4" fmla="+- 0 6092 6049"/>
                              <a:gd name="T5" fmla="*/ T4 w 243"/>
                              <a:gd name="T6" fmla="+- 0 563 503"/>
                              <a:gd name="T7" fmla="*/ 563 h 99"/>
                              <a:gd name="T8" fmla="+- 0 6152 6049"/>
                              <a:gd name="T9" fmla="*/ T8 w 243"/>
                              <a:gd name="T10" fmla="+- 0 530 503"/>
                              <a:gd name="T11" fmla="*/ 530 h 99"/>
                              <a:gd name="T12" fmla="+- 0 6221 6049"/>
                              <a:gd name="T13" fmla="*/ T12 w 243"/>
                              <a:gd name="T14" fmla="+- 0 508 503"/>
                              <a:gd name="T15" fmla="*/ 508 h 99"/>
                              <a:gd name="T16" fmla="+- 0 6292 6049"/>
                              <a:gd name="T17" fmla="*/ T16 w 243"/>
                              <a:gd name="T18" fmla="+- 0 503 503"/>
                              <a:gd name="T19" fmla="*/ 503 h 99"/>
                              <a:gd name="T20" fmla="+- 0 6221 6049"/>
                              <a:gd name="T21" fmla="*/ T20 w 243"/>
                              <a:gd name="T22" fmla="+- 0 556 503"/>
                              <a:gd name="T23" fmla="*/ 556 h 99"/>
                              <a:gd name="T24" fmla="+- 0 6166 6049"/>
                              <a:gd name="T25" fmla="*/ T24 w 243"/>
                              <a:gd name="T26" fmla="+- 0 586 503"/>
                              <a:gd name="T27" fmla="*/ 586 h 99"/>
                              <a:gd name="T28" fmla="+- 0 6114 6049"/>
                              <a:gd name="T29" fmla="*/ T28 w 243"/>
                              <a:gd name="T30" fmla="+- 0 599 503"/>
                              <a:gd name="T31" fmla="*/ 599 h 99"/>
                              <a:gd name="T32" fmla="+- 0 6049 6049"/>
                              <a:gd name="T33" fmla="*/ T32 w 243"/>
                              <a:gd name="T34" fmla="+- 0 602 503"/>
                              <a:gd name="T35" fmla="*/ 60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3" h="99">
                                <a:moveTo>
                                  <a:pt x="0" y="99"/>
                                </a:moveTo>
                                <a:lnTo>
                                  <a:pt x="43" y="60"/>
                                </a:lnTo>
                                <a:lnTo>
                                  <a:pt x="103" y="27"/>
                                </a:lnTo>
                                <a:lnTo>
                                  <a:pt x="172" y="5"/>
                                </a:lnTo>
                                <a:lnTo>
                                  <a:pt x="243" y="0"/>
                                </a:lnTo>
                                <a:lnTo>
                                  <a:pt x="172" y="53"/>
                                </a:lnTo>
                                <a:lnTo>
                                  <a:pt x="117" y="83"/>
                                </a:lnTo>
                                <a:lnTo>
                                  <a:pt x="65" y="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094" y="4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docshape54"/>
                        <wps:cNvSpPr>
                          <a:spLocks/>
                        </wps:cNvSpPr>
                        <wps:spPr bwMode="auto">
                          <a:xfrm>
                            <a:off x="6094" y="317"/>
                            <a:ext cx="248" cy="135"/>
                          </a:xfrm>
                          <a:custGeom>
                            <a:avLst/>
                            <a:gdLst>
                              <a:gd name="T0" fmla="+- 0 6094 6094"/>
                              <a:gd name="T1" fmla="*/ T0 w 248"/>
                              <a:gd name="T2" fmla="+- 0 452 318"/>
                              <a:gd name="T3" fmla="*/ 452 h 135"/>
                              <a:gd name="T4" fmla="+- 0 6137 6094"/>
                              <a:gd name="T5" fmla="*/ T4 w 248"/>
                              <a:gd name="T6" fmla="+- 0 400 318"/>
                              <a:gd name="T7" fmla="*/ 400 h 135"/>
                              <a:gd name="T8" fmla="+- 0 6198 6094"/>
                              <a:gd name="T9" fmla="*/ T8 w 248"/>
                              <a:gd name="T10" fmla="+- 0 354 318"/>
                              <a:gd name="T11" fmla="*/ 354 h 135"/>
                              <a:gd name="T12" fmla="+- 0 6269 6094"/>
                              <a:gd name="T13" fmla="*/ T12 w 248"/>
                              <a:gd name="T14" fmla="+- 0 324 318"/>
                              <a:gd name="T15" fmla="*/ 324 h 135"/>
                              <a:gd name="T16" fmla="+- 0 6341 6094"/>
                              <a:gd name="T17" fmla="*/ T16 w 248"/>
                              <a:gd name="T18" fmla="+- 0 318 318"/>
                              <a:gd name="T19" fmla="*/ 318 h 135"/>
                              <a:gd name="T20" fmla="+- 0 6256 6094"/>
                              <a:gd name="T21" fmla="*/ T20 w 248"/>
                              <a:gd name="T22" fmla="+- 0 370 318"/>
                              <a:gd name="T23" fmla="*/ 370 h 135"/>
                              <a:gd name="T24" fmla="+- 0 6201 6094"/>
                              <a:gd name="T25" fmla="*/ T24 w 248"/>
                              <a:gd name="T26" fmla="+- 0 412 318"/>
                              <a:gd name="T27" fmla="*/ 412 h 135"/>
                              <a:gd name="T28" fmla="+- 0 6155 6094"/>
                              <a:gd name="T29" fmla="*/ T28 w 248"/>
                              <a:gd name="T30" fmla="+- 0 441 318"/>
                              <a:gd name="T31" fmla="*/ 441 h 135"/>
                              <a:gd name="T32" fmla="+- 0 6094 6094"/>
                              <a:gd name="T33" fmla="*/ T32 w 248"/>
                              <a:gd name="T34" fmla="+- 0 452 318"/>
                              <a:gd name="T35" fmla="*/ 452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35">
                                <a:moveTo>
                                  <a:pt x="0" y="134"/>
                                </a:moveTo>
                                <a:lnTo>
                                  <a:pt x="43" y="82"/>
                                </a:lnTo>
                                <a:lnTo>
                                  <a:pt x="104" y="36"/>
                                </a:lnTo>
                                <a:lnTo>
                                  <a:pt x="175" y="6"/>
                                </a:lnTo>
                                <a:lnTo>
                                  <a:pt x="247" y="0"/>
                                </a:lnTo>
                                <a:lnTo>
                                  <a:pt x="162" y="52"/>
                                </a:lnTo>
                                <a:lnTo>
                                  <a:pt x="107" y="94"/>
                                </a:lnTo>
                                <a:lnTo>
                                  <a:pt x="61" y="123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6044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docshape55"/>
                        <wps:cNvSpPr>
                          <a:spLocks/>
                        </wps:cNvSpPr>
                        <wps:spPr bwMode="auto">
                          <a:xfrm>
                            <a:off x="6043" y="192"/>
                            <a:ext cx="110" cy="105"/>
                          </a:xfrm>
                          <a:custGeom>
                            <a:avLst/>
                            <a:gdLst>
                              <a:gd name="T0" fmla="+- 0 6044 6044"/>
                              <a:gd name="T1" fmla="*/ T0 w 110"/>
                              <a:gd name="T2" fmla="+- 0 297 193"/>
                              <a:gd name="T3" fmla="*/ 297 h 105"/>
                              <a:gd name="T4" fmla="+- 0 6062 6044"/>
                              <a:gd name="T5" fmla="*/ T4 w 110"/>
                              <a:gd name="T6" fmla="+- 0 250 193"/>
                              <a:gd name="T7" fmla="*/ 250 h 105"/>
                              <a:gd name="T8" fmla="+- 0 6086 6044"/>
                              <a:gd name="T9" fmla="*/ T8 w 110"/>
                              <a:gd name="T10" fmla="+- 0 215 193"/>
                              <a:gd name="T11" fmla="*/ 215 h 105"/>
                              <a:gd name="T12" fmla="+- 0 6117 6044"/>
                              <a:gd name="T13" fmla="*/ T12 w 110"/>
                              <a:gd name="T14" fmla="+- 0 195 193"/>
                              <a:gd name="T15" fmla="*/ 195 h 105"/>
                              <a:gd name="T16" fmla="+- 0 6153 6044"/>
                              <a:gd name="T17" fmla="*/ T16 w 110"/>
                              <a:gd name="T18" fmla="+- 0 193 193"/>
                              <a:gd name="T19" fmla="*/ 193 h 105"/>
                              <a:gd name="T20" fmla="+- 0 6123 6044"/>
                              <a:gd name="T21" fmla="*/ T20 w 110"/>
                              <a:gd name="T22" fmla="+- 0 253 193"/>
                              <a:gd name="T23" fmla="*/ 253 h 105"/>
                              <a:gd name="T24" fmla="+- 0 6101 6044"/>
                              <a:gd name="T25" fmla="*/ T24 w 110"/>
                              <a:gd name="T26" fmla="+- 0 284 193"/>
                              <a:gd name="T27" fmla="*/ 284 h 105"/>
                              <a:gd name="T28" fmla="+- 0 6078 6044"/>
                              <a:gd name="T29" fmla="*/ T28 w 110"/>
                              <a:gd name="T30" fmla="+- 0 295 193"/>
                              <a:gd name="T31" fmla="*/ 295 h 105"/>
                              <a:gd name="T32" fmla="+- 0 6044 6044"/>
                              <a:gd name="T33" fmla="*/ T32 w 110"/>
                              <a:gd name="T34" fmla="+- 0 297 193"/>
                              <a:gd name="T35" fmla="*/ 29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" h="105">
                                <a:moveTo>
                                  <a:pt x="0" y="104"/>
                                </a:moveTo>
                                <a:lnTo>
                                  <a:pt x="18" y="57"/>
                                </a:lnTo>
                                <a:lnTo>
                                  <a:pt x="42" y="22"/>
                                </a:lnTo>
                                <a:lnTo>
                                  <a:pt x="73" y="2"/>
                                </a:lnTo>
                                <a:lnTo>
                                  <a:pt x="109" y="0"/>
                                </a:lnTo>
                                <a:lnTo>
                                  <a:pt x="79" y="60"/>
                                </a:lnTo>
                                <a:lnTo>
                                  <a:pt x="57" y="91"/>
                                </a:lnTo>
                                <a:lnTo>
                                  <a:pt x="34" y="102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071" y="458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ocshape56"/>
                        <wps:cNvSpPr>
                          <a:spLocks/>
                        </wps:cNvSpPr>
                        <wps:spPr bwMode="auto">
                          <a:xfrm>
                            <a:off x="5824" y="346"/>
                            <a:ext cx="248" cy="111"/>
                          </a:xfrm>
                          <a:custGeom>
                            <a:avLst/>
                            <a:gdLst>
                              <a:gd name="T0" fmla="+- 0 6071 5824"/>
                              <a:gd name="T1" fmla="*/ T0 w 248"/>
                              <a:gd name="T2" fmla="+- 0 458 347"/>
                              <a:gd name="T3" fmla="*/ 458 h 111"/>
                              <a:gd name="T4" fmla="+- 0 6028 5824"/>
                              <a:gd name="T5" fmla="*/ T4 w 248"/>
                              <a:gd name="T6" fmla="+- 0 414 347"/>
                              <a:gd name="T7" fmla="*/ 414 h 111"/>
                              <a:gd name="T8" fmla="+- 0 5967 5824"/>
                              <a:gd name="T9" fmla="*/ T8 w 248"/>
                              <a:gd name="T10" fmla="+- 0 377 347"/>
                              <a:gd name="T11" fmla="*/ 377 h 111"/>
                              <a:gd name="T12" fmla="+- 0 5896 5824"/>
                              <a:gd name="T13" fmla="*/ T12 w 248"/>
                              <a:gd name="T14" fmla="+- 0 352 347"/>
                              <a:gd name="T15" fmla="*/ 352 h 111"/>
                              <a:gd name="T16" fmla="+- 0 5824 5824"/>
                              <a:gd name="T17" fmla="*/ T16 w 248"/>
                              <a:gd name="T18" fmla="+- 0 347 347"/>
                              <a:gd name="T19" fmla="*/ 347 h 111"/>
                              <a:gd name="T20" fmla="+- 0 5903 5824"/>
                              <a:gd name="T21" fmla="*/ T20 w 248"/>
                              <a:gd name="T22" fmla="+- 0 402 347"/>
                              <a:gd name="T23" fmla="*/ 402 h 111"/>
                              <a:gd name="T24" fmla="+- 0 5958 5824"/>
                              <a:gd name="T25" fmla="*/ T24 w 248"/>
                              <a:gd name="T26" fmla="+- 0 435 347"/>
                              <a:gd name="T27" fmla="*/ 435 h 111"/>
                              <a:gd name="T28" fmla="+- 0 6008 5824"/>
                              <a:gd name="T29" fmla="*/ T28 w 248"/>
                              <a:gd name="T30" fmla="+- 0 452 347"/>
                              <a:gd name="T31" fmla="*/ 452 h 111"/>
                              <a:gd name="T32" fmla="+- 0 6071 5824"/>
                              <a:gd name="T33" fmla="*/ T32 w 248"/>
                              <a:gd name="T34" fmla="+- 0 458 347"/>
                              <a:gd name="T35" fmla="*/ 45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5"/>
                                </a:lnTo>
                                <a:lnTo>
                                  <a:pt x="0" y="0"/>
                                </a:lnTo>
                                <a:lnTo>
                                  <a:pt x="79" y="55"/>
                                </a:lnTo>
                                <a:lnTo>
                                  <a:pt x="134" y="88"/>
                                </a:lnTo>
                                <a:lnTo>
                                  <a:pt x="184" y="105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57"/>
                        <wps:cNvSpPr>
                          <a:spLocks/>
                        </wps:cNvSpPr>
                        <wps:spPr bwMode="auto">
                          <a:xfrm>
                            <a:off x="5855" y="190"/>
                            <a:ext cx="197" cy="140"/>
                          </a:xfrm>
                          <a:custGeom>
                            <a:avLst/>
                            <a:gdLst>
                              <a:gd name="T0" fmla="+- 0 6052 5856"/>
                              <a:gd name="T1" fmla="*/ T0 w 197"/>
                              <a:gd name="T2" fmla="+- 0 330 190"/>
                              <a:gd name="T3" fmla="*/ 330 h 140"/>
                              <a:gd name="T4" fmla="+- 0 6050 5856"/>
                              <a:gd name="T5" fmla="*/ T4 w 197"/>
                              <a:gd name="T6" fmla="+- 0 325 190"/>
                              <a:gd name="T7" fmla="*/ 325 h 140"/>
                              <a:gd name="T8" fmla="+- 0 6049 5856"/>
                              <a:gd name="T9" fmla="*/ T8 w 197"/>
                              <a:gd name="T10" fmla="+- 0 320 190"/>
                              <a:gd name="T11" fmla="*/ 320 h 140"/>
                              <a:gd name="T12" fmla="+- 0 6046 5856"/>
                              <a:gd name="T13" fmla="*/ T12 w 197"/>
                              <a:gd name="T14" fmla="+- 0 315 190"/>
                              <a:gd name="T15" fmla="*/ 315 h 140"/>
                              <a:gd name="T16" fmla="+- 0 6007 5856"/>
                              <a:gd name="T17" fmla="*/ T16 w 197"/>
                              <a:gd name="T18" fmla="+- 0 260 190"/>
                              <a:gd name="T19" fmla="*/ 260 h 140"/>
                              <a:gd name="T20" fmla="+- 0 5961 5856"/>
                              <a:gd name="T21" fmla="*/ T20 w 197"/>
                              <a:gd name="T22" fmla="+- 0 221 190"/>
                              <a:gd name="T23" fmla="*/ 221 h 140"/>
                              <a:gd name="T24" fmla="+- 0 5856 5856"/>
                              <a:gd name="T25" fmla="*/ T24 w 197"/>
                              <a:gd name="T26" fmla="+- 0 190 190"/>
                              <a:gd name="T27" fmla="*/ 190 h 140"/>
                              <a:gd name="T28" fmla="+- 0 5921 5856"/>
                              <a:gd name="T29" fmla="*/ T28 w 197"/>
                              <a:gd name="T30" fmla="+- 0 261 190"/>
                              <a:gd name="T31" fmla="*/ 261 h 140"/>
                              <a:gd name="T32" fmla="+- 0 5963 5856"/>
                              <a:gd name="T33" fmla="*/ T32 w 197"/>
                              <a:gd name="T34" fmla="+- 0 299 190"/>
                              <a:gd name="T35" fmla="*/ 299 h 140"/>
                              <a:gd name="T36" fmla="+- 0 5999 5856"/>
                              <a:gd name="T37" fmla="*/ T36 w 197"/>
                              <a:gd name="T38" fmla="+- 0 313 190"/>
                              <a:gd name="T39" fmla="*/ 313 h 140"/>
                              <a:gd name="T40" fmla="+- 0 6045 5856"/>
                              <a:gd name="T41" fmla="*/ T40 w 197"/>
                              <a:gd name="T42" fmla="+- 0 315 190"/>
                              <a:gd name="T43" fmla="*/ 315 h 140"/>
                              <a:gd name="T44" fmla="+- 0 6046 5856"/>
                              <a:gd name="T45" fmla="*/ T44 w 197"/>
                              <a:gd name="T46" fmla="+- 0 315 190"/>
                              <a:gd name="T47" fmla="*/ 315 h 140"/>
                              <a:gd name="T48" fmla="+- 0 6049 5856"/>
                              <a:gd name="T49" fmla="*/ T48 w 197"/>
                              <a:gd name="T50" fmla="+- 0 315 190"/>
                              <a:gd name="T51" fmla="*/ 3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7" h="140">
                                <a:moveTo>
                                  <a:pt x="196" y="140"/>
                                </a:moveTo>
                                <a:lnTo>
                                  <a:pt x="194" y="135"/>
                                </a:lnTo>
                                <a:lnTo>
                                  <a:pt x="193" y="130"/>
                                </a:lnTo>
                                <a:lnTo>
                                  <a:pt x="190" y="125"/>
                                </a:lnTo>
                                <a:lnTo>
                                  <a:pt x="151" y="70"/>
                                </a:lnTo>
                                <a:lnTo>
                                  <a:pt x="105" y="31"/>
                                </a:lnTo>
                                <a:lnTo>
                                  <a:pt x="0" y="0"/>
                                </a:lnTo>
                                <a:lnTo>
                                  <a:pt x="65" y="71"/>
                                </a:lnTo>
                                <a:lnTo>
                                  <a:pt x="107" y="109"/>
                                </a:lnTo>
                                <a:lnTo>
                                  <a:pt x="143" y="123"/>
                                </a:lnTo>
                                <a:lnTo>
                                  <a:pt x="189" y="125"/>
                                </a:lnTo>
                                <a:lnTo>
                                  <a:pt x="190" y="125"/>
                                </a:lnTo>
                                <a:lnTo>
                                  <a:pt x="193" y="125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58"/>
                        <wps:cNvSpPr>
                          <a:spLocks/>
                        </wps:cNvSpPr>
                        <wps:spPr bwMode="auto">
                          <a:xfrm>
                            <a:off x="6028" y="602"/>
                            <a:ext cx="5" cy="2"/>
                          </a:xfrm>
                          <a:custGeom>
                            <a:avLst/>
                            <a:gdLst>
                              <a:gd name="T0" fmla="+- 0 6028 6028"/>
                              <a:gd name="T1" fmla="*/ T0 w 5"/>
                              <a:gd name="T2" fmla="+- 0 603 603"/>
                              <a:gd name="T3" fmla="*/ 603 h 1"/>
                              <a:gd name="T4" fmla="+- 0 6030 6028"/>
                              <a:gd name="T5" fmla="*/ T4 w 5"/>
                              <a:gd name="T6" fmla="+- 0 603 603"/>
                              <a:gd name="T7" fmla="*/ 603 h 1"/>
                              <a:gd name="T8" fmla="+- 0 6031 6028"/>
                              <a:gd name="T9" fmla="*/ T8 w 5"/>
                              <a:gd name="T10" fmla="+- 0 603 603"/>
                              <a:gd name="T11" fmla="*/ 603 h 1"/>
                              <a:gd name="T12" fmla="+- 0 6032 6028"/>
                              <a:gd name="T13" fmla="*/ T12 w 5"/>
                              <a:gd name="T14" fmla="+- 0 603 603"/>
                              <a:gd name="T15" fmla="*/ 60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6425">
                            <a:solidFill>
                              <a:srgbClr val="016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59"/>
                        <wps:cNvSpPr>
                          <a:spLocks/>
                        </wps:cNvSpPr>
                        <wps:spPr bwMode="auto">
                          <a:xfrm>
                            <a:off x="5781" y="492"/>
                            <a:ext cx="248" cy="111"/>
                          </a:xfrm>
                          <a:custGeom>
                            <a:avLst/>
                            <a:gdLst>
                              <a:gd name="T0" fmla="+- 0 6028 5781"/>
                              <a:gd name="T1" fmla="*/ T0 w 248"/>
                              <a:gd name="T2" fmla="+- 0 603 492"/>
                              <a:gd name="T3" fmla="*/ 603 h 111"/>
                              <a:gd name="T4" fmla="+- 0 5985 5781"/>
                              <a:gd name="T5" fmla="*/ T4 w 248"/>
                              <a:gd name="T6" fmla="+- 0 559 492"/>
                              <a:gd name="T7" fmla="*/ 559 h 111"/>
                              <a:gd name="T8" fmla="+- 0 5924 5781"/>
                              <a:gd name="T9" fmla="*/ T8 w 248"/>
                              <a:gd name="T10" fmla="+- 0 522 492"/>
                              <a:gd name="T11" fmla="*/ 522 h 111"/>
                              <a:gd name="T12" fmla="+- 0 5853 5781"/>
                              <a:gd name="T13" fmla="*/ T12 w 248"/>
                              <a:gd name="T14" fmla="+- 0 498 492"/>
                              <a:gd name="T15" fmla="*/ 498 h 111"/>
                              <a:gd name="T16" fmla="+- 0 5781 5781"/>
                              <a:gd name="T17" fmla="*/ T16 w 248"/>
                              <a:gd name="T18" fmla="+- 0 492 492"/>
                              <a:gd name="T19" fmla="*/ 492 h 111"/>
                              <a:gd name="T20" fmla="+- 0 5848 5781"/>
                              <a:gd name="T21" fmla="*/ T20 w 248"/>
                              <a:gd name="T22" fmla="+- 0 535 492"/>
                              <a:gd name="T23" fmla="*/ 535 h 111"/>
                              <a:gd name="T24" fmla="+- 0 5904 5781"/>
                              <a:gd name="T25" fmla="*/ T24 w 248"/>
                              <a:gd name="T26" fmla="+- 0 570 492"/>
                              <a:gd name="T27" fmla="*/ 570 h 111"/>
                              <a:gd name="T28" fmla="+- 0 5961 5781"/>
                              <a:gd name="T29" fmla="*/ T28 w 248"/>
                              <a:gd name="T30" fmla="+- 0 593 492"/>
                              <a:gd name="T31" fmla="*/ 593 h 111"/>
                              <a:gd name="T32" fmla="+- 0 6028 5781"/>
                              <a:gd name="T33" fmla="*/ T32 w 248"/>
                              <a:gd name="T34" fmla="+- 0 603 492"/>
                              <a:gd name="T35" fmla="*/ 60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47" y="111"/>
                                </a:moveTo>
                                <a:lnTo>
                                  <a:pt x="204" y="67"/>
                                </a:lnTo>
                                <a:lnTo>
                                  <a:pt x="143" y="30"/>
                                </a:lnTo>
                                <a:lnTo>
                                  <a:pt x="72" y="6"/>
                                </a:lnTo>
                                <a:lnTo>
                                  <a:pt x="0" y="0"/>
                                </a:lnTo>
                                <a:lnTo>
                                  <a:pt x="67" y="43"/>
                                </a:lnTo>
                                <a:lnTo>
                                  <a:pt x="123" y="78"/>
                                </a:lnTo>
                                <a:lnTo>
                                  <a:pt x="180" y="101"/>
                                </a:lnTo>
                                <a:lnTo>
                                  <a:pt x="247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004E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60"/>
                        <wps:cNvSpPr>
                          <a:spLocks/>
                        </wps:cNvSpPr>
                        <wps:spPr bwMode="auto">
                          <a:xfrm>
                            <a:off x="5706" y="321"/>
                            <a:ext cx="229" cy="122"/>
                          </a:xfrm>
                          <a:custGeom>
                            <a:avLst/>
                            <a:gdLst>
                              <a:gd name="T0" fmla="+- 0 5928 5707"/>
                              <a:gd name="T1" fmla="*/ T0 w 229"/>
                              <a:gd name="T2" fmla="+- 0 321 321"/>
                              <a:gd name="T3" fmla="*/ 321 h 122"/>
                              <a:gd name="T4" fmla="+- 0 5865 5707"/>
                              <a:gd name="T5" fmla="*/ T4 w 229"/>
                              <a:gd name="T6" fmla="+- 0 327 321"/>
                              <a:gd name="T7" fmla="*/ 327 h 122"/>
                              <a:gd name="T8" fmla="+- 0 5803 5707"/>
                              <a:gd name="T9" fmla="*/ T8 w 229"/>
                              <a:gd name="T10" fmla="+- 0 352 321"/>
                              <a:gd name="T11" fmla="*/ 352 h 122"/>
                              <a:gd name="T12" fmla="+- 0 5748 5707"/>
                              <a:gd name="T13" fmla="*/ T12 w 229"/>
                              <a:gd name="T14" fmla="+- 0 391 321"/>
                              <a:gd name="T15" fmla="*/ 391 h 122"/>
                              <a:gd name="T16" fmla="+- 0 5708 5707"/>
                              <a:gd name="T17" fmla="*/ T16 w 229"/>
                              <a:gd name="T18" fmla="+- 0 437 321"/>
                              <a:gd name="T19" fmla="*/ 437 h 122"/>
                              <a:gd name="T20" fmla="+- 0 5708 5707"/>
                              <a:gd name="T21" fmla="*/ T20 w 229"/>
                              <a:gd name="T22" fmla="+- 0 439 321"/>
                              <a:gd name="T23" fmla="*/ 439 h 122"/>
                              <a:gd name="T24" fmla="+- 0 5707 5707"/>
                              <a:gd name="T25" fmla="*/ T24 w 229"/>
                              <a:gd name="T26" fmla="+- 0 443 321"/>
                              <a:gd name="T27" fmla="*/ 443 h 122"/>
                              <a:gd name="T28" fmla="+- 0 5772 5707"/>
                              <a:gd name="T29" fmla="*/ T28 w 229"/>
                              <a:gd name="T30" fmla="+- 0 440 321"/>
                              <a:gd name="T31" fmla="*/ 440 h 122"/>
                              <a:gd name="T32" fmla="+- 0 5842 5707"/>
                              <a:gd name="T33" fmla="*/ T32 w 229"/>
                              <a:gd name="T34" fmla="+- 0 431 321"/>
                              <a:gd name="T35" fmla="*/ 431 h 122"/>
                              <a:gd name="T36" fmla="+- 0 5902 5707"/>
                              <a:gd name="T37" fmla="*/ T36 w 229"/>
                              <a:gd name="T38" fmla="+- 0 411 321"/>
                              <a:gd name="T39" fmla="*/ 411 h 122"/>
                              <a:gd name="T40" fmla="+- 0 5935 5707"/>
                              <a:gd name="T41" fmla="*/ T40 w 229"/>
                              <a:gd name="T42" fmla="+- 0 377 321"/>
                              <a:gd name="T43" fmla="*/ 377 h 122"/>
                              <a:gd name="T44" fmla="+- 0 5935 5707"/>
                              <a:gd name="T45" fmla="*/ T44 w 229"/>
                              <a:gd name="T46" fmla="+- 0 369 321"/>
                              <a:gd name="T47" fmla="*/ 369 h 122"/>
                              <a:gd name="T48" fmla="+- 0 5928 5707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1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61"/>
                        <wps:cNvSpPr>
                          <a:spLocks/>
                        </wps:cNvSpPr>
                        <wps:spPr bwMode="auto">
                          <a:xfrm>
                            <a:off x="5705" y="437"/>
                            <a:ext cx="4" cy="6"/>
                          </a:xfrm>
                          <a:custGeom>
                            <a:avLst/>
                            <a:gdLst>
                              <a:gd name="T0" fmla="+- 0 5708 5705"/>
                              <a:gd name="T1" fmla="*/ T0 w 4"/>
                              <a:gd name="T2" fmla="+- 0 438 438"/>
                              <a:gd name="T3" fmla="*/ 438 h 6"/>
                              <a:gd name="T4" fmla="+- 0 5707 5705"/>
                              <a:gd name="T5" fmla="*/ T4 w 4"/>
                              <a:gd name="T6" fmla="+- 0 439 438"/>
                              <a:gd name="T7" fmla="*/ 439 h 6"/>
                              <a:gd name="T8" fmla="+- 0 5706 5705"/>
                              <a:gd name="T9" fmla="*/ T8 w 4"/>
                              <a:gd name="T10" fmla="+- 0 441 438"/>
                              <a:gd name="T11" fmla="*/ 441 h 6"/>
                              <a:gd name="T12" fmla="+- 0 5705 5705"/>
                              <a:gd name="T13" fmla="*/ T12 w 4"/>
                              <a:gd name="T14" fmla="+- 0 443 438"/>
                              <a:gd name="T15" fmla="*/ 443 h 6"/>
                              <a:gd name="T16" fmla="+- 0 5707 5705"/>
                              <a:gd name="T17" fmla="*/ T16 w 4"/>
                              <a:gd name="T18" fmla="+- 0 443 438"/>
                              <a:gd name="T19" fmla="*/ 443 h 6"/>
                              <a:gd name="T20" fmla="+- 0 5708 5705"/>
                              <a:gd name="T21" fmla="*/ T20 w 4"/>
                              <a:gd name="T22" fmla="+- 0 439 438"/>
                              <a:gd name="T23" fmla="*/ 439 h 6"/>
                              <a:gd name="T24" fmla="+- 0 5708 5705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62"/>
                        <wps:cNvSpPr>
                          <a:spLocks/>
                        </wps:cNvSpPr>
                        <wps:spPr bwMode="auto">
                          <a:xfrm>
                            <a:off x="5438" y="190"/>
                            <a:ext cx="234" cy="364"/>
                          </a:xfrm>
                          <a:custGeom>
                            <a:avLst/>
                            <a:gdLst>
                              <a:gd name="T0" fmla="+- 0 5664 5439"/>
                              <a:gd name="T1" fmla="*/ T0 w 234"/>
                              <a:gd name="T2" fmla="+- 0 553 190"/>
                              <a:gd name="T3" fmla="*/ 553 h 364"/>
                              <a:gd name="T4" fmla="+- 0 5625 5439"/>
                              <a:gd name="T5" fmla="*/ T4 w 234"/>
                              <a:gd name="T6" fmla="+- 0 514 190"/>
                              <a:gd name="T7" fmla="*/ 514 h 364"/>
                              <a:gd name="T8" fmla="+- 0 5570 5439"/>
                              <a:gd name="T9" fmla="*/ T8 w 234"/>
                              <a:gd name="T10" fmla="+- 0 481 190"/>
                              <a:gd name="T11" fmla="*/ 481 h 364"/>
                              <a:gd name="T12" fmla="+- 0 5506 5439"/>
                              <a:gd name="T13" fmla="*/ T12 w 234"/>
                              <a:gd name="T14" fmla="+- 0 458 190"/>
                              <a:gd name="T15" fmla="*/ 458 h 364"/>
                              <a:gd name="T16" fmla="+- 0 5441 5439"/>
                              <a:gd name="T17" fmla="*/ T16 w 234"/>
                              <a:gd name="T18" fmla="+- 0 454 190"/>
                              <a:gd name="T19" fmla="*/ 454 h 364"/>
                              <a:gd name="T20" fmla="+- 0 5439 5439"/>
                              <a:gd name="T21" fmla="*/ T20 w 234"/>
                              <a:gd name="T22" fmla="+- 0 498 190"/>
                              <a:gd name="T23" fmla="*/ 498 h 364"/>
                              <a:gd name="T24" fmla="+- 0 5474 5439"/>
                              <a:gd name="T25" fmla="*/ T24 w 234"/>
                              <a:gd name="T26" fmla="+- 0 527 190"/>
                              <a:gd name="T27" fmla="*/ 527 h 364"/>
                              <a:gd name="T28" fmla="+- 0 5532 5439"/>
                              <a:gd name="T29" fmla="*/ T28 w 234"/>
                              <a:gd name="T30" fmla="+- 0 543 190"/>
                              <a:gd name="T31" fmla="*/ 543 h 364"/>
                              <a:gd name="T32" fmla="+- 0 5600 5439"/>
                              <a:gd name="T33" fmla="*/ T32 w 234"/>
                              <a:gd name="T34" fmla="+- 0 551 190"/>
                              <a:gd name="T35" fmla="*/ 551 h 364"/>
                              <a:gd name="T36" fmla="+- 0 5664 5439"/>
                              <a:gd name="T37" fmla="*/ T36 w 234"/>
                              <a:gd name="T38" fmla="+- 0 553 190"/>
                              <a:gd name="T39" fmla="*/ 553 h 364"/>
                              <a:gd name="T40" fmla="+- 0 5672 5439"/>
                              <a:gd name="T41" fmla="*/ T40 w 234"/>
                              <a:gd name="T42" fmla="+- 0 303 190"/>
                              <a:gd name="T43" fmla="*/ 303 h 364"/>
                              <a:gd name="T44" fmla="+- 0 5643 5439"/>
                              <a:gd name="T45" fmla="*/ T44 w 234"/>
                              <a:gd name="T46" fmla="+- 0 259 190"/>
                              <a:gd name="T47" fmla="*/ 259 h 364"/>
                              <a:gd name="T48" fmla="+- 0 5600 5439"/>
                              <a:gd name="T49" fmla="*/ T48 w 234"/>
                              <a:gd name="T50" fmla="+- 0 221 190"/>
                              <a:gd name="T51" fmla="*/ 221 h 364"/>
                              <a:gd name="T52" fmla="+- 0 5551 5439"/>
                              <a:gd name="T53" fmla="*/ T52 w 234"/>
                              <a:gd name="T54" fmla="+- 0 196 190"/>
                              <a:gd name="T55" fmla="*/ 196 h 364"/>
                              <a:gd name="T56" fmla="+- 0 5501 5439"/>
                              <a:gd name="T57" fmla="*/ T56 w 234"/>
                              <a:gd name="T58" fmla="+- 0 190 190"/>
                              <a:gd name="T59" fmla="*/ 190 h 364"/>
                              <a:gd name="T60" fmla="+- 0 5503 5439"/>
                              <a:gd name="T61" fmla="*/ T60 w 234"/>
                              <a:gd name="T62" fmla="+- 0 254 190"/>
                              <a:gd name="T63" fmla="*/ 254 h 364"/>
                              <a:gd name="T64" fmla="+- 0 5546 5439"/>
                              <a:gd name="T65" fmla="*/ T64 w 234"/>
                              <a:gd name="T66" fmla="+- 0 287 190"/>
                              <a:gd name="T67" fmla="*/ 287 h 364"/>
                              <a:gd name="T68" fmla="+- 0 5609 5439"/>
                              <a:gd name="T69" fmla="*/ T68 w 234"/>
                              <a:gd name="T70" fmla="+- 0 300 190"/>
                              <a:gd name="T71" fmla="*/ 300 h 364"/>
                              <a:gd name="T72" fmla="+- 0 5672 5439"/>
                              <a:gd name="T73" fmla="*/ T72 w 234"/>
                              <a:gd name="T74" fmla="+- 0 303 190"/>
                              <a:gd name="T75" fmla="*/ 303 h 364"/>
                              <a:gd name="T76" fmla="+- 0 5672 5439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6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2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3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63"/>
                        <wps:cNvSpPr>
                          <a:spLocks/>
                        </wps:cNvSpPr>
                        <wps:spPr bwMode="auto">
                          <a:xfrm>
                            <a:off x="5672" y="437"/>
                            <a:ext cx="37" cy="311"/>
                          </a:xfrm>
                          <a:custGeom>
                            <a:avLst/>
                            <a:gdLst>
                              <a:gd name="T0" fmla="+- 0 5708 5672"/>
                              <a:gd name="T1" fmla="*/ T0 w 37"/>
                              <a:gd name="T2" fmla="+- 0 438 438"/>
                              <a:gd name="T3" fmla="*/ 438 h 311"/>
                              <a:gd name="T4" fmla="+- 0 5708 5672"/>
                              <a:gd name="T5" fmla="*/ T4 w 37"/>
                              <a:gd name="T6" fmla="+- 0 439 438"/>
                              <a:gd name="T7" fmla="*/ 439 h 311"/>
                              <a:gd name="T8" fmla="+- 0 5707 5672"/>
                              <a:gd name="T9" fmla="*/ T8 w 37"/>
                              <a:gd name="T10" fmla="+- 0 441 438"/>
                              <a:gd name="T11" fmla="*/ 441 h 311"/>
                              <a:gd name="T12" fmla="+- 0 5707 5672"/>
                              <a:gd name="T13" fmla="*/ T12 w 37"/>
                              <a:gd name="T14" fmla="+- 0 443 438"/>
                              <a:gd name="T15" fmla="*/ 443 h 311"/>
                              <a:gd name="T16" fmla="+- 0 5701 5672"/>
                              <a:gd name="T17" fmla="*/ T16 w 37"/>
                              <a:gd name="T18" fmla="+- 0 458 438"/>
                              <a:gd name="T19" fmla="*/ 458 h 311"/>
                              <a:gd name="T20" fmla="+- 0 5681 5672"/>
                              <a:gd name="T21" fmla="*/ T20 w 37"/>
                              <a:gd name="T22" fmla="+- 0 537 438"/>
                              <a:gd name="T23" fmla="*/ 537 h 311"/>
                              <a:gd name="T24" fmla="+- 0 5673 5672"/>
                              <a:gd name="T25" fmla="*/ T24 w 37"/>
                              <a:gd name="T26" fmla="+- 0 612 438"/>
                              <a:gd name="T27" fmla="*/ 612 h 311"/>
                              <a:gd name="T28" fmla="+- 0 5672 5672"/>
                              <a:gd name="T29" fmla="*/ T28 w 37"/>
                              <a:gd name="T30" fmla="+- 0 651 438"/>
                              <a:gd name="T31" fmla="*/ 651 h 311"/>
                              <a:gd name="T32" fmla="+- 0 5673 5672"/>
                              <a:gd name="T33" fmla="*/ T32 w 37"/>
                              <a:gd name="T34" fmla="+- 0 676 438"/>
                              <a:gd name="T35" fmla="*/ 676 h 311"/>
                              <a:gd name="T36" fmla="+- 0 5674 5672"/>
                              <a:gd name="T37" fmla="*/ T36 w 37"/>
                              <a:gd name="T38" fmla="+- 0 700 438"/>
                              <a:gd name="T39" fmla="*/ 700 h 311"/>
                              <a:gd name="T40" fmla="+- 0 5676 5672"/>
                              <a:gd name="T41" fmla="*/ T40 w 37"/>
                              <a:gd name="T42" fmla="+- 0 724 438"/>
                              <a:gd name="T43" fmla="*/ 724 h 311"/>
                              <a:gd name="T44" fmla="+- 0 5679 5672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7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64"/>
                        <wps:cNvSpPr>
                          <a:spLocks/>
                        </wps:cNvSpPr>
                        <wps:spPr bwMode="auto">
                          <a:xfrm>
                            <a:off x="5648" y="276"/>
                            <a:ext cx="61" cy="171"/>
                          </a:xfrm>
                          <a:custGeom>
                            <a:avLst/>
                            <a:gdLst>
                              <a:gd name="T0" fmla="+- 0 5648 5648"/>
                              <a:gd name="T1" fmla="*/ T0 w 61"/>
                              <a:gd name="T2" fmla="+- 0 276 276"/>
                              <a:gd name="T3" fmla="*/ 276 h 171"/>
                              <a:gd name="T4" fmla="+- 0 5682 5648"/>
                              <a:gd name="T5" fmla="*/ T4 w 61"/>
                              <a:gd name="T6" fmla="+- 0 327 276"/>
                              <a:gd name="T7" fmla="*/ 327 h 171"/>
                              <a:gd name="T8" fmla="+- 0 5699 5648"/>
                              <a:gd name="T9" fmla="*/ T8 w 61"/>
                              <a:gd name="T10" fmla="+- 0 376 276"/>
                              <a:gd name="T11" fmla="*/ 376 h 171"/>
                              <a:gd name="T12" fmla="+- 0 5705 5648"/>
                              <a:gd name="T13" fmla="*/ T12 w 61"/>
                              <a:gd name="T14" fmla="+- 0 393 276"/>
                              <a:gd name="T15" fmla="*/ 393 h 171"/>
                              <a:gd name="T16" fmla="+- 0 5708 5648"/>
                              <a:gd name="T17" fmla="*/ T16 w 61"/>
                              <a:gd name="T18" fmla="+- 0 404 276"/>
                              <a:gd name="T19" fmla="*/ 404 h 171"/>
                              <a:gd name="T20" fmla="+- 0 5708 5648"/>
                              <a:gd name="T21" fmla="*/ T20 w 61"/>
                              <a:gd name="T22" fmla="+- 0 417 276"/>
                              <a:gd name="T23" fmla="*/ 417 h 171"/>
                              <a:gd name="T24" fmla="+- 0 5705 5648"/>
                              <a:gd name="T25" fmla="*/ T24 w 61"/>
                              <a:gd name="T26" fmla="+- 0 431 276"/>
                              <a:gd name="T27" fmla="*/ 431 h 171"/>
                              <a:gd name="T28" fmla="+- 0 5701 5648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65"/>
                        <wps:cNvSpPr>
                          <a:spLocks/>
                        </wps:cNvSpPr>
                        <wps:spPr bwMode="auto">
                          <a:xfrm>
                            <a:off x="5697" y="321"/>
                            <a:ext cx="239" cy="137"/>
                          </a:xfrm>
                          <a:custGeom>
                            <a:avLst/>
                            <a:gdLst>
                              <a:gd name="T0" fmla="+- 0 5698 5698"/>
                              <a:gd name="T1" fmla="*/ T0 w 239"/>
                              <a:gd name="T2" fmla="+- 0 457 321"/>
                              <a:gd name="T3" fmla="*/ 457 h 137"/>
                              <a:gd name="T4" fmla="+- 0 5700 5698"/>
                              <a:gd name="T5" fmla="*/ T4 w 239"/>
                              <a:gd name="T6" fmla="+- 0 453 321"/>
                              <a:gd name="T7" fmla="*/ 453 h 137"/>
                              <a:gd name="T8" fmla="+- 0 5702 5698"/>
                              <a:gd name="T9" fmla="*/ T8 w 239"/>
                              <a:gd name="T10" fmla="+- 0 448 321"/>
                              <a:gd name="T11" fmla="*/ 448 h 137"/>
                              <a:gd name="T12" fmla="+- 0 5705 5698"/>
                              <a:gd name="T13" fmla="*/ T12 w 239"/>
                              <a:gd name="T14" fmla="+- 0 443 321"/>
                              <a:gd name="T15" fmla="*/ 443 h 137"/>
                              <a:gd name="T16" fmla="+- 0 5706 5698"/>
                              <a:gd name="T17" fmla="*/ T16 w 239"/>
                              <a:gd name="T18" fmla="+- 0 441 321"/>
                              <a:gd name="T19" fmla="*/ 441 h 137"/>
                              <a:gd name="T20" fmla="+- 0 5707 5698"/>
                              <a:gd name="T21" fmla="*/ T20 w 239"/>
                              <a:gd name="T22" fmla="+- 0 439 321"/>
                              <a:gd name="T23" fmla="*/ 439 h 137"/>
                              <a:gd name="T24" fmla="+- 0 5708 5698"/>
                              <a:gd name="T25" fmla="*/ T24 w 239"/>
                              <a:gd name="T26" fmla="+- 0 438 321"/>
                              <a:gd name="T27" fmla="*/ 438 h 137"/>
                              <a:gd name="T28" fmla="+- 0 5748 5698"/>
                              <a:gd name="T29" fmla="*/ T28 w 239"/>
                              <a:gd name="T30" fmla="+- 0 391 321"/>
                              <a:gd name="T31" fmla="*/ 391 h 137"/>
                              <a:gd name="T32" fmla="+- 0 5803 5698"/>
                              <a:gd name="T33" fmla="*/ T32 w 239"/>
                              <a:gd name="T34" fmla="+- 0 352 321"/>
                              <a:gd name="T35" fmla="*/ 352 h 137"/>
                              <a:gd name="T36" fmla="+- 0 5865 5698"/>
                              <a:gd name="T37" fmla="*/ T36 w 239"/>
                              <a:gd name="T38" fmla="+- 0 327 321"/>
                              <a:gd name="T39" fmla="*/ 327 h 137"/>
                              <a:gd name="T40" fmla="+- 0 5928 5698"/>
                              <a:gd name="T41" fmla="*/ T40 w 239"/>
                              <a:gd name="T42" fmla="+- 0 321 321"/>
                              <a:gd name="T43" fmla="*/ 321 h 137"/>
                              <a:gd name="T44" fmla="+- 0 5936 5698"/>
                              <a:gd name="T45" fmla="*/ T44 w 239"/>
                              <a:gd name="T46" fmla="+- 0 376 321"/>
                              <a:gd name="T47" fmla="*/ 376 h 137"/>
                              <a:gd name="T48" fmla="+- 0 5902 5698"/>
                              <a:gd name="T49" fmla="*/ T48 w 239"/>
                              <a:gd name="T50" fmla="+- 0 411 321"/>
                              <a:gd name="T51" fmla="*/ 411 h 137"/>
                              <a:gd name="T52" fmla="+- 0 5842 5698"/>
                              <a:gd name="T53" fmla="*/ T52 w 239"/>
                              <a:gd name="T54" fmla="+- 0 431 321"/>
                              <a:gd name="T55" fmla="*/ 431 h 137"/>
                              <a:gd name="T56" fmla="+- 0 5772 5698"/>
                              <a:gd name="T57" fmla="*/ T56 w 239"/>
                              <a:gd name="T58" fmla="+- 0 440 321"/>
                              <a:gd name="T59" fmla="*/ 440 h 137"/>
                              <a:gd name="T60" fmla="+- 0 5707 5698"/>
                              <a:gd name="T61" fmla="*/ T60 w 239"/>
                              <a:gd name="T62" fmla="+- 0 443 321"/>
                              <a:gd name="T63" fmla="*/ 443 h 137"/>
                              <a:gd name="T64" fmla="+- 0 5705 5698"/>
                              <a:gd name="T65" fmla="*/ T64 w 239"/>
                              <a:gd name="T66" fmla="+- 0 443 321"/>
                              <a:gd name="T67" fmla="*/ 443 h 137"/>
                              <a:gd name="T68" fmla="+- 0 5702 5698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0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66"/>
                        <wps:cNvSpPr>
                          <a:spLocks/>
                        </wps:cNvSpPr>
                        <wps:spPr bwMode="auto">
                          <a:xfrm>
                            <a:off x="5501" y="190"/>
                            <a:ext cx="178" cy="126"/>
                          </a:xfrm>
                          <a:custGeom>
                            <a:avLst/>
                            <a:gdLst>
                              <a:gd name="T0" fmla="+- 0 5678 5501"/>
                              <a:gd name="T1" fmla="*/ T0 w 178"/>
                              <a:gd name="T2" fmla="+- 0 316 190"/>
                              <a:gd name="T3" fmla="*/ 316 h 126"/>
                              <a:gd name="T4" fmla="+- 0 5677 5501"/>
                              <a:gd name="T5" fmla="*/ T4 w 178"/>
                              <a:gd name="T6" fmla="+- 0 312 190"/>
                              <a:gd name="T7" fmla="*/ 312 h 126"/>
                              <a:gd name="T8" fmla="+- 0 5675 5501"/>
                              <a:gd name="T9" fmla="*/ T8 w 178"/>
                              <a:gd name="T10" fmla="+- 0 307 190"/>
                              <a:gd name="T11" fmla="*/ 307 h 126"/>
                              <a:gd name="T12" fmla="+- 0 5672 5501"/>
                              <a:gd name="T13" fmla="*/ T12 w 178"/>
                              <a:gd name="T14" fmla="+- 0 303 190"/>
                              <a:gd name="T15" fmla="*/ 303 h 126"/>
                              <a:gd name="T16" fmla="+- 0 5643 5501"/>
                              <a:gd name="T17" fmla="*/ T16 w 178"/>
                              <a:gd name="T18" fmla="+- 0 258 190"/>
                              <a:gd name="T19" fmla="*/ 258 h 126"/>
                              <a:gd name="T20" fmla="+- 0 5600 5501"/>
                              <a:gd name="T21" fmla="*/ T20 w 178"/>
                              <a:gd name="T22" fmla="+- 0 221 190"/>
                              <a:gd name="T23" fmla="*/ 221 h 126"/>
                              <a:gd name="T24" fmla="+- 0 5551 5501"/>
                              <a:gd name="T25" fmla="*/ T24 w 178"/>
                              <a:gd name="T26" fmla="+- 0 196 190"/>
                              <a:gd name="T27" fmla="*/ 196 h 126"/>
                              <a:gd name="T28" fmla="+- 0 5501 5501"/>
                              <a:gd name="T29" fmla="*/ T28 w 178"/>
                              <a:gd name="T30" fmla="+- 0 190 190"/>
                              <a:gd name="T31" fmla="*/ 190 h 126"/>
                              <a:gd name="T32" fmla="+- 0 5503 5501"/>
                              <a:gd name="T33" fmla="*/ T32 w 178"/>
                              <a:gd name="T34" fmla="+- 0 254 190"/>
                              <a:gd name="T35" fmla="*/ 254 h 126"/>
                              <a:gd name="T36" fmla="+- 0 5546 5501"/>
                              <a:gd name="T37" fmla="*/ T36 w 178"/>
                              <a:gd name="T38" fmla="+- 0 287 190"/>
                              <a:gd name="T39" fmla="*/ 287 h 126"/>
                              <a:gd name="T40" fmla="+- 0 5609 5501"/>
                              <a:gd name="T41" fmla="*/ T40 w 178"/>
                              <a:gd name="T42" fmla="+- 0 300 190"/>
                              <a:gd name="T43" fmla="*/ 300 h 126"/>
                              <a:gd name="T44" fmla="+- 0 5672 5501"/>
                              <a:gd name="T45" fmla="*/ T44 w 178"/>
                              <a:gd name="T46" fmla="+- 0 303 190"/>
                              <a:gd name="T47" fmla="*/ 303 h 126"/>
                              <a:gd name="T48" fmla="+- 0 5672 5501"/>
                              <a:gd name="T49" fmla="*/ T48 w 178"/>
                              <a:gd name="T50" fmla="+- 0 303 190"/>
                              <a:gd name="T51" fmla="*/ 303 h 126"/>
                              <a:gd name="T52" fmla="+- 0 5675 5501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2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664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docshape67"/>
                        <wps:cNvSpPr>
                          <a:spLocks/>
                        </wps:cNvSpPr>
                        <wps:spPr bwMode="auto">
                          <a:xfrm>
                            <a:off x="5438" y="453"/>
                            <a:ext cx="226" cy="100"/>
                          </a:xfrm>
                          <a:custGeom>
                            <a:avLst/>
                            <a:gdLst>
                              <a:gd name="T0" fmla="+- 0 5664 5439"/>
                              <a:gd name="T1" fmla="*/ T0 w 226"/>
                              <a:gd name="T2" fmla="+- 0 553 454"/>
                              <a:gd name="T3" fmla="*/ 553 h 100"/>
                              <a:gd name="T4" fmla="+- 0 5625 5439"/>
                              <a:gd name="T5" fmla="*/ T4 w 226"/>
                              <a:gd name="T6" fmla="+- 0 514 454"/>
                              <a:gd name="T7" fmla="*/ 514 h 100"/>
                              <a:gd name="T8" fmla="+- 0 5570 5439"/>
                              <a:gd name="T9" fmla="*/ T8 w 226"/>
                              <a:gd name="T10" fmla="+- 0 481 454"/>
                              <a:gd name="T11" fmla="*/ 481 h 100"/>
                              <a:gd name="T12" fmla="+- 0 5506 5439"/>
                              <a:gd name="T13" fmla="*/ T12 w 226"/>
                              <a:gd name="T14" fmla="+- 0 458 454"/>
                              <a:gd name="T15" fmla="*/ 458 h 100"/>
                              <a:gd name="T16" fmla="+- 0 5441 5439"/>
                              <a:gd name="T17" fmla="*/ T16 w 226"/>
                              <a:gd name="T18" fmla="+- 0 454 454"/>
                              <a:gd name="T19" fmla="*/ 454 h 100"/>
                              <a:gd name="T20" fmla="+- 0 5439 5439"/>
                              <a:gd name="T21" fmla="*/ T20 w 226"/>
                              <a:gd name="T22" fmla="+- 0 498 454"/>
                              <a:gd name="T23" fmla="*/ 498 h 100"/>
                              <a:gd name="T24" fmla="+- 0 5474 5439"/>
                              <a:gd name="T25" fmla="*/ T24 w 226"/>
                              <a:gd name="T26" fmla="+- 0 527 454"/>
                              <a:gd name="T27" fmla="*/ 527 h 100"/>
                              <a:gd name="T28" fmla="+- 0 5532 5439"/>
                              <a:gd name="T29" fmla="*/ T28 w 226"/>
                              <a:gd name="T30" fmla="+- 0 543 454"/>
                              <a:gd name="T31" fmla="*/ 543 h 100"/>
                              <a:gd name="T32" fmla="+- 0 5600 5439"/>
                              <a:gd name="T33" fmla="*/ T32 w 226"/>
                              <a:gd name="T34" fmla="+- 0 551 454"/>
                              <a:gd name="T35" fmla="*/ 551 h 100"/>
                              <a:gd name="T36" fmla="+- 0 5664 5439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6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2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660" y="74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docshape68"/>
                        <wps:cNvSpPr>
                          <a:spLocks noChangeArrowheads="1"/>
                        </wps:cNvSpPr>
                        <wps:spPr bwMode="auto">
                          <a:xfrm>
                            <a:off x="4660" y="747"/>
                            <a:ext cx="1730" cy="115"/>
                          </a:xfrm>
                          <a:prstGeom prst="rect">
                            <a:avLst/>
                          </a:prstGeom>
                          <a:solidFill>
                            <a:srgbClr val="833D1C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1F4E7" id="docshapegroup29" o:spid="_x0000_s1026" style="position:absolute;margin-left:233pt;margin-top:9.1pt;width:86.5pt;height:34.05pt;z-index:-15727104;mso-wrap-distance-left:0;mso-wrap-distance-right:0;mso-position-horizontal-relative:page" coordorigin="4660,182" coordsize="173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">
                <v:shape id="docshape30" o:spid="_x0000_s1027" style="position:absolute;left:5070;top:192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" path="m247,265l204,221,143,184,72,159,,154r78,55l134,242r50,17l247,265xm329,l292,2,262,22,237,57r-18,47l254,102,277,91,298,60,329,xm468,310r-71,5l327,337r-60,33l225,409r64,-3l342,393r55,-30l468,310xm517,125r-72,6l374,161r-61,46l270,259r60,-11l377,219r55,-42l517,125xe" fillcolor="#009d73" stroked="f">
                  <v:fill opacity="58853f"/>
                  <v:path arrowok="t" o:connecttype="custom" o:connectlocs="247,458;204,414;143,377;72,352;0,347;78,402;134,435;184,452;247,458;329,193;292,195;262,215;237,250;219,297;254,295;277,284;298,253;329,193;468,503;397,508;327,530;267,563;225,602;289,599;342,586;397,556;468,503;517,318;445,324;374,354;313,400;270,452;330,441;377,412;432,370;517,318" o:connectangles="0,0,0,0,0,0,0,0,0,0,0,0,0,0,0,0,0,0,0,0,0,0,0,0,0,0,0,0,0,0,0,0,0,0,0,0"/>
                </v:shape>
                <v:shape id="docshape31" o:spid="_x0000_s1028" style="position:absolute;left:5287;top:305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" path="m1,r,l,1,2,4,3,6,5,9,4,6,2,3,1,xe" fillcolor="#89c440" stroked="f">
                  <v:fill opacity="58853f"/>
                  <v:path arrowok="t" o:connecttype="custom" o:connectlocs="1,306;1,306;0,307;0,307;2,310;3,312;5,315;5,315;4,312;2,309;1,306" o:connectangles="0,0,0,0,0,0,0,0,0,0,0"/>
                </v:shape>
                <v:shape id="docshape32" o:spid="_x0000_s1029" style="position:absolute;left:5027;top:190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" path="m247,413l204,369,143,332,72,308,,302r66,43l123,380r57,23l247,413xm264,125r-5,-8l260,116,226,70,180,31,127,6,74,r66,71l182,109r35,14l264,125xe" fillcolor="#009d73" stroked="f">
                  <v:fill opacity="58853f"/>
                  <v:path arrowok="t" o:connecttype="custom" o:connectlocs="247,603;204,559;143,522;72,498;0,492;66,535;123,570;180,593;247,603;264,315;259,307;259,307;260,306;226,260;180,221;127,196;74,190;140,261;182,299;217,313;264,315" o:connectangles="0,0,0,0,0,0,0,0,0,0,0,0,0,0,0,0,0,0,0,0,0"/>
                </v:shape>
                <v:shape id="docshape33" o:spid="_x0000_s1030" style="position:absolute;left:5266;top:29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" path="m,l8,3r8,8l22,22r1,2l25,27r1,3l38,56,48,85r8,26l64,129r3,11l67,154r-2,14l60,184r-6,20l47,223r-7,18l27,309r-7,82l19,426r,31e" filled="f" strokecolor="#004e38" strokeweight=".29867mm">
                  <v:path arrowok="t" o:connecttype="custom" o:connectlocs="0,293;8,296;16,304;22,315;23,317;25,320;26,323;38,349;48,378;56,404;64,422;67,433;67,447;65,461;60,477;54,497;47,516;40,534;27,602;20,684;19,719;19,750" o:connectangles="0,0,0,0,0,0,0,0,0,0,0,0,0,0,0,0,0,0,0,0,0,0"/>
                </v:shape>
                <v:line id="Line 46" o:spid="_x0000_s1031" style="position:absolute;visibility:visible;mso-wrap-style:square" from="5296,602" to="5296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" strokecolor="#016938" strokeweight=".45625mm"/>
                <v:shape id="docshape34" o:spid="_x0000_s1032" style="position:absolute;left:5295;top:503;width:243;height:99;visibility:visible;mso-wrap-style:square;v-text-anchor:top" coordsize="24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" path="m,99l42,60,102,27,172,5,243,,172,53,117,83,64,96,,99xe" filled="f" strokecolor="#004e38" strokeweight=".29867mm">
                  <v:path arrowok="t" o:connecttype="custom" o:connectlocs="0,602;42,563;102,530;172,508;243,503;172,556;117,586;64,599;0,602" o:connectangles="0,0,0,0,0,0,0,0,0"/>
                </v:shape>
                <v:line id="Line 48" o:spid="_x0000_s1033" style="position:absolute;visibility:visible;mso-wrap-style:square" from="5341,452" to="5341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" strokecolor="#016938" strokeweight=".45625mm"/>
                <v:shape id="docshape35" o:spid="_x0000_s1034" style="position:absolute;left:5340;top:317;width:248;height:135;visibility:visible;mso-wrap-style:square;v-text-anchor:top" coordsize="24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" path="m,134l43,82,104,36,175,6,247,,162,52,107,94,60,123,,134xe" filled="f" strokecolor="#004e38" strokeweight=".29867mm">
                  <v:path arrowok="t" o:connecttype="custom" o:connectlocs="0,452;43,400;104,354;175,324;247,318;162,370;107,412;60,441;0,452" o:connectangles="0,0,0,0,0,0,0,0,0"/>
                </v:shape>
                <v:line id="Line 50" o:spid="_x0000_s1035" style="position:absolute;visibility:visible;mso-wrap-style:square" from="5290,297" to="529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" strokecolor="#016938" strokeweight=".45625mm"/>
                <v:shape id="docshape36" o:spid="_x0000_s1036" style="position:absolute;left:5290;top:192;width:110;height:105;visibility:visible;mso-wrap-style:square;v-text-anchor:top" coordsize="11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" path="m,104l18,57,43,22,73,2,110,,79,60,58,91,35,102,,104xe" filled="f" strokecolor="#004e38" strokeweight=".29867mm">
                  <v:path arrowok="t" o:connecttype="custom" o:connectlocs="0,297;18,250;43,215;73,195;110,193;79,253;58,284;35,295;0,297" o:connectangles="0,0,0,0,0,0,0,0,0"/>
                </v:shape>
                <v:line id="Line 52" o:spid="_x0000_s1037" style="position:absolute;visibility:visible;mso-wrap-style:square" from="5318,458" to="5322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" strokecolor="#016938" strokeweight=".45625mm"/>
                <v:shape id="docshape37" o:spid="_x0000_s1038" style="position:absolute;left:5070;top:346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" path="m247,111l204,67,143,30,72,5,,,78,55r56,33l184,105r63,6xe" filled="f" strokecolor="#004e38" strokeweight=".29867mm">
                  <v:path arrowok="t" o:connecttype="custom" o:connectlocs="247,458;204,414;143,377;72,352;0,347;78,402;134,435;184,452;247,458" o:connectangles="0,0,0,0,0,0,0,0,0"/>
                </v:shape>
                <v:shape id="docshape38" o:spid="_x0000_s1039" style="position:absolute;left:5102;top:190;width:197;height:140;visibility:visible;mso-wrap-style:square;v-text-anchor:top" coordsize="19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" path="m197,140r-2,-5l193,130r-3,-5l152,70,106,31,,,66,71r42,38l143,123r47,2l193,125e" filled="f" strokecolor="#004e38" strokeweight=".29867mm">
                  <v:path arrowok="t" o:connecttype="custom" o:connectlocs="197,330;195,325;193,320;190,315;152,260;106,221;0,190;66,261;108,299;143,313;190,315;190,315;193,315" o:connectangles="0,0,0,0,0,0,0,0,0,0,0,0,0"/>
                </v:shape>
                <v:shape id="docshape39" o:spid="_x0000_s1040" style="position:absolute;left:5274;top:602;width:5;height:2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" path="m,l1,,3,,4,e" filled="f" strokecolor="#016938" strokeweight=".45625mm">
                  <v:path arrowok="t" o:connecttype="custom" o:connectlocs="0,1206;1,1206;3,1206;4,1206" o:connectangles="0,0,0,0"/>
                </v:shape>
                <v:shape id="docshape40" o:spid="_x0000_s1041" style="position:absolute;left:5027;top:492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" path="m247,111l204,67,143,30,72,6,,,66,43r57,35l180,101r67,10xe" filled="f" strokecolor="#004e38" strokeweight=".29867mm">
                  <v:path arrowok="t" o:connecttype="custom" o:connectlocs="247,603;204,559;143,522;72,498;0,492;66,535;123,570;180,593;247,603" o:connectangles="0,0,0,0,0,0,0,0,0"/>
                </v:shape>
                <v:shape id="docshape41" o:spid="_x0000_s1042" style="position:absolute;left:4953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" path="m222,l159,6,97,31,42,70,2,116r-1,2l,122r65,-3l136,110,196,90,229,56r,-8l222,xe" fillcolor="#e49f23" stroked="f">
                  <v:fill opacity="58853f"/>
                  <v:path arrowok="t" o:connecttype="custom" o:connectlocs="222,321;159,327;97,352;42,391;2,437;1,439;0,443;65,440;136,431;196,411;229,377;229,369;222,321" o:connectangles="0,0,0,0,0,0,0,0,0,0,0,0,0"/>
                </v:shape>
                <v:shape id="docshape42" o:spid="_x0000_s1043" style="position:absolute;left:4951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" path="m3,l2,1,1,3,,5r1,l2,1,3,xe" fillcolor="#48b648" stroked="f">
                  <v:fill opacity="58853f"/>
                  <v:path arrowok="t" o:connecttype="custom" o:connectlocs="3,438;2,439;1,441;0,443;1,443;2,439;3,438" o:connectangles="0,0,0,0,0,0,0"/>
                </v:shape>
                <v:shape id="docshape43" o:spid="_x0000_s1044" style="position:absolute;left:4685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44" o:spid="_x0000_s1045" style="position:absolute;left:4918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" path="m36,l35,1r,2l34,5,29,20,8,99,1,174,,213r,25l1,262r2,24l6,310e" filled="f" strokecolor="#7a5622" strokeweight=".29867mm">
                  <v:path arrowok="t" o:connecttype="custom" o:connectlocs="36,438;35,439;35,441;34,443;29,458;8,537;1,612;0,651;0,676;1,700;3,724;6,748" o:connectangles="0,0,0,0,0,0,0,0,0,0,0,0"/>
                </v:shape>
                <v:shape id="docshape45" o:spid="_x0000_s1046" style="position:absolute;left:4894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" path="m,l34,51r16,49l57,117r3,11l60,141r-3,14l53,170e" filled="f" strokecolor="#7a5622" strokeweight=".29867mm">
                  <v:path arrowok="t" o:connecttype="custom" o:connectlocs="0,276;34,327;50,376;57,393;60,404;60,417;57,431;53,446" o:connectangles="0,0,0,0,0,0,0,0"/>
                </v:shape>
                <v:shape id="docshape46" o:spid="_x0000_s1047" style="position:absolute;left:4944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" path="m,136r3,-4l5,127r3,-5l9,120r1,-2l11,117,51,70,105,31,168,6,231,r8,55l205,90r-60,20l74,119,9,122r-1,l5,122e" filled="f" strokecolor="#7a5622" strokeweight=".29867mm">
                  <v:path arrowok="t" o:connecttype="custom" o:connectlocs="0,457;3,453;5,448;8,443;9,441;10,439;11,438;51,391;105,352;168,327;231,321;239,376;205,411;145,431;74,440;9,443;8,443;5,443" o:connectangles="0,0,0,0,0,0,0,0,0,0,0,0,0,0,0,0,0,0"/>
                </v:shape>
                <v:shape id="docshape47" o:spid="_x0000_s1048" style="position:absolute;left:4747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" path="m177,126r-2,-4l174,117r-3,-4l141,68,99,31,50,6,,,1,64,44,97r64,13l170,113r1,l174,113e" filled="f" strokecolor="#7a5622" strokeweight=".29867mm">
                  <v:path arrowok="t" o:connecttype="custom" o:connectlocs="177,316;175,312;174,307;171,303;141,258;99,221;50,196;0,190;1,254;44,287;108,300;170,303;171,303;174,303" o:connectangles="0,0,0,0,0,0,0,0,0,0,0,0,0,0"/>
                </v:shape>
                <v:line id="Line 64" o:spid="_x0000_s1049" style="position:absolute;visibility:visible;mso-wrap-style:square" from="4911,553" to="491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" strokecolor="#013938" strokeweight=".45258mm"/>
                <v:shape id="docshape48" o:spid="_x0000_s1050" style="position:absolute;left:4685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49" o:spid="_x0000_s1051" style="position:absolute;left:5824;top:192;width:518;height:410;visibility:visible;mso-wrap-style:square;v-text-anchor:top" coordsize="518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" path="m247,265l204,221,143,184,72,159,,154r79,55l134,242r50,17l247,265xm329,l293,2,262,22,238,57r-18,47l254,102,277,91,299,60,329,xm468,310r-71,5l328,337r-60,33l225,409r65,-3l342,393r55,-30l468,310xm517,125r-72,6l374,161r-61,46l270,259r61,-11l377,219r55,-42l517,125xe" fillcolor="#009d73" stroked="f">
                  <v:fill opacity="58853f"/>
                  <v:path arrowok="t" o:connecttype="custom" o:connectlocs="247,458;204,414;143,377;72,352;0,347;79,402;134,435;184,452;247,458;329,193;293,195;262,215;238,250;220,297;254,295;277,284;299,253;329,193;468,503;397,508;328,530;268,563;225,602;290,599;342,586;397,556;468,503;517,318;445,324;374,354;313,400;270,452;331,441;377,412;432,370;517,318" o:connectangles="0,0,0,0,0,0,0,0,0,0,0,0,0,0,0,0,0,0,0,0,0,0,0,0,0,0,0,0,0,0,0,0,0,0,0,0"/>
                </v:shape>
                <v:shape id="docshape50" o:spid="_x0000_s1052" style="position:absolute;left:6040;top:305;width:6;height:10;visibility:visible;mso-wrap-style:square;v-text-anchor:top" coordsize="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" path="m,l,,,1,1,4,3,6,4,9r1,l3,6,2,3,,xe" fillcolor="#89c440" stroked="f">
                  <v:fill opacity="58853f"/>
                  <v:path arrowok="t" o:connecttype="custom" o:connectlocs="0,306;0,306;0,307;0,307;1,310;3,312;4,315;5,315;3,312;2,309;0,306" o:connectangles="0,0,0,0,0,0,0,0,0,0,0"/>
                </v:shape>
                <v:shape id="docshape51" o:spid="_x0000_s1053" style="position:absolute;left:5781;top:190;width:264;height:413;visibility:visible;mso-wrap-style:square;v-text-anchor:top" coordsize="264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" path="m247,413l204,369,143,332,72,308,,302r67,43l123,380r57,23l247,413xm264,125r-4,-8l260,116,226,70,180,31,128,6,75,r65,71l182,109r36,14l264,125xe" fillcolor="#009d73" stroked="f">
                  <v:fill opacity="58853f"/>
                  <v:path arrowok="t" o:connecttype="custom" o:connectlocs="247,603;204,559;143,522;72,498;0,492;67,535;123,570;180,593;247,603;264,315;260,307;260,307;260,306;226,260;180,221;128,196;75,190;140,261;182,299;218,313;264,315" o:connectangles="0,0,0,0,0,0,0,0,0,0,0,0,0,0,0,0,0,0,0,0,0"/>
                </v:shape>
                <v:shape id="docshape52" o:spid="_x0000_s1054" style="position:absolute;left:6019;top:293;width:67;height:457;visibility:visible;mso-wrap-style:square;v-text-anchor:top" coordsize="6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" path="m,l8,3r7,8l22,22r1,2l24,27r2,3l38,56r9,29l56,111r7,18l66,140r,14l64,168r-4,16l53,204r-7,19l40,241,26,309r-7,82l18,426r,31e" filled="f" strokecolor="#004e38" strokeweight=".29867mm">
                  <v:path arrowok="t" o:connecttype="custom" o:connectlocs="0,293;8,296;15,304;22,315;23,317;24,320;26,323;38,349;47,378;56,404;63,422;66,433;66,447;64,461;60,477;53,497;46,516;40,534;26,602;19,684;18,719;18,750" o:connectangles="0,0,0,0,0,0,0,0,0,0,0,0,0,0,0,0,0,0,0,0,0,0"/>
                </v:shape>
                <v:line id="Line 70" o:spid="_x0000_s1055" style="position:absolute;visibility:visible;mso-wrap-style:square" from="6049,602" to="6049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" strokecolor="#016938" strokeweight=".45625mm"/>
                <v:shape id="docshape53" o:spid="_x0000_s1056" style="position:absolute;left:6049;top:503;width:243;height:99;visibility:visible;mso-wrap-style:square;v-text-anchor:top" coordsize="24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" path="m,99l43,60,103,27,172,5,243,,172,53,117,83,65,96,,99xe" filled="f" strokecolor="#004e38" strokeweight=".29867mm">
                  <v:path arrowok="t" o:connecttype="custom" o:connectlocs="0,602;43,563;103,530;172,508;243,503;172,556;117,586;65,599;0,602" o:connectangles="0,0,0,0,0,0,0,0,0"/>
                </v:shape>
                <v:line id="Line 72" o:spid="_x0000_s1057" style="position:absolute;visibility:visible;mso-wrap-style:square" from="6094,452" to="6094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" strokecolor="#016938" strokeweight=".45625mm"/>
                <v:shape id="docshape54" o:spid="_x0000_s1058" style="position:absolute;left:6094;top:317;width:248;height:135;visibility:visible;mso-wrap-style:square;v-text-anchor:top" coordsize="24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" path="m,134l43,82,104,36,175,6,247,,162,52,107,94,61,123,,134xe" filled="f" strokecolor="#004e38" strokeweight=".29867mm">
                  <v:path arrowok="t" o:connecttype="custom" o:connectlocs="0,452;43,400;104,354;175,324;247,318;162,370;107,412;61,441;0,452" o:connectangles="0,0,0,0,0,0,0,0,0"/>
                </v:shape>
                <v:line id="Line 74" o:spid="_x0000_s1059" style="position:absolute;visibility:visible;mso-wrap-style:square" from="6044,297" to="6044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" strokecolor="#016938" strokeweight=".45625mm"/>
                <v:shape id="docshape55" o:spid="_x0000_s1060" style="position:absolute;left:6043;top:192;width:110;height:105;visibility:visible;mso-wrap-style:square;v-text-anchor:top" coordsize="11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" path="m,104l18,57,42,22,73,2,109,,79,60,57,91,34,102,,104xe" filled="f" strokecolor="#004e38" strokeweight=".29867mm">
                  <v:path arrowok="t" o:connecttype="custom" o:connectlocs="0,297;18,250;42,215;73,195;109,193;79,253;57,284;34,295;0,297" o:connectangles="0,0,0,0,0,0,0,0,0"/>
                </v:shape>
                <v:line id="Line 76" o:spid="_x0000_s1061" style="position:absolute;visibility:visible;mso-wrap-style:square" from="6071,458" to="6075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" strokecolor="#016938" strokeweight=".45625mm"/>
                <v:shape id="docshape56" o:spid="_x0000_s1062" style="position:absolute;left:5824;top:346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" path="m247,111l204,67,143,30,72,5,,,79,55r55,33l184,105r63,6xe" filled="f" strokecolor="#004e38" strokeweight=".29867mm">
                  <v:path arrowok="t" o:connecttype="custom" o:connectlocs="247,458;204,414;143,377;72,352;0,347;79,402;134,435;184,452;247,458" o:connectangles="0,0,0,0,0,0,0,0,0"/>
                </v:shape>
                <v:shape id="docshape57" o:spid="_x0000_s1063" style="position:absolute;left:5855;top:190;width:197;height:140;visibility:visible;mso-wrap-style:square;v-text-anchor:top" coordsize="19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" path="m196,140r-2,-5l193,130r-3,-5l151,70,105,31,,,65,71r42,38l143,123r46,2l190,125r3,e" filled="f" strokecolor="#004e38" strokeweight=".29867mm">
                  <v:path arrowok="t" o:connecttype="custom" o:connectlocs="196,330;194,325;193,320;190,315;151,260;105,221;0,190;65,261;107,299;143,313;189,315;190,315;193,315" o:connectangles="0,0,0,0,0,0,0,0,0,0,0,0,0"/>
                </v:shape>
                <v:shape id="docshape58" o:spid="_x0000_s1064" style="position:absolute;left:6028;top:602;width:5;height:2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" path="m,l2,,3,,4,e" filled="f" strokecolor="#016938" strokeweight=".45625mm">
                  <v:path arrowok="t" o:connecttype="custom" o:connectlocs="0,1206;2,1206;3,1206;4,1206" o:connectangles="0,0,0,0"/>
                </v:shape>
                <v:shape id="docshape59" o:spid="_x0000_s1065" style="position:absolute;left:5781;top:492;width:248;height:111;visibility:visible;mso-wrap-style:square;v-text-anchor:top" coordsize="24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" path="m247,111l204,67,143,30,72,6,,,67,43r56,35l180,101r67,10xe" filled="f" strokecolor="#004e38" strokeweight=".29867mm">
                  <v:path arrowok="t" o:connecttype="custom" o:connectlocs="247,603;204,559;143,522;72,498;0,492;67,535;123,570;180,593;247,603" o:connectangles="0,0,0,0,0,0,0,0,0"/>
                </v:shape>
                <v:shape id="docshape60" o:spid="_x0000_s1066" style="position:absolute;left:5706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" path="m221,l158,6,96,31,41,70,1,116r,2l,122r65,-3l135,110,195,90,228,56r,-8l221,xe" fillcolor="#e49f23" stroked="f">
                  <v:fill opacity="58853f"/>
                  <v:path arrowok="t" o:connecttype="custom" o:connectlocs="221,321;158,327;96,352;41,391;1,437;1,439;0,443;65,440;135,431;195,411;228,377;228,369;221,321" o:connectangles="0,0,0,0,0,0,0,0,0,0,0,0,0"/>
                </v:shape>
                <v:shape id="docshape61" o:spid="_x0000_s1067" style="position:absolute;left:5705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" path="m3,l2,1,1,3,,5r2,l3,1,3,xe" fillcolor="#48b648" stroked="f">
                  <v:fill opacity="58853f"/>
                  <v:path arrowok="t" o:connecttype="custom" o:connectlocs="3,438;2,439;1,441;0,443;2,443;3,439;3,438" o:connectangles="0,0,0,0,0,0,0"/>
                </v:shape>
                <v:shape id="docshape62" o:spid="_x0000_s1068" style="position:absolute;left:5438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" path="m225,363l186,324,131,291,67,268,2,264,,308r35,29l93,353r68,8l225,363xm233,113l204,69,161,31,112,6,62,r2,64l107,97r63,13l233,113xe" fillcolor="#e49f23" stroked="f">
                  <v:fill opacity="58853f"/>
                  <v:path arrowok="t" o:connecttype="custom" o:connectlocs="225,553;186,514;131,481;67,458;2,454;0,498;35,527;93,543;161,551;225,553;233,303;204,259;161,221;112,196;62,190;64,254;107,287;170,300;233,303;233,303" o:connectangles="0,0,0,0,0,0,0,0,0,0,0,0,0,0,0,0,0,0,0,0"/>
                </v:shape>
                <v:shape id="docshape63" o:spid="_x0000_s1069" style="position:absolute;left:5672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" path="m36,r,1l35,3r,2l29,20,9,99,1,174,,213r1,25l2,262r2,24l7,310e" filled="f" strokecolor="#7a5622" strokeweight=".29867mm">
                  <v:path arrowok="t" o:connecttype="custom" o:connectlocs="36,438;36,439;35,441;35,443;29,458;9,537;1,612;0,651;1,676;2,700;4,724;7,748" o:connectangles="0,0,0,0,0,0,0,0,0,0,0,0"/>
                </v:shape>
                <v:shape id="docshape64" o:spid="_x0000_s1070" style="position:absolute;left:5648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65" o:spid="_x0000_s1071" style="position:absolute;left:5697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" path="m,136r2,-4l4,127r3,-5l8,120r1,-2l10,117,50,70,105,31,167,6,230,r8,55l204,90r-60,20l74,119,9,122r-2,l4,122e" filled="f" strokecolor="#7a5622" strokeweight=".29867mm">
                  <v:path arrowok="t" o:connecttype="custom" o:connectlocs="0,457;2,453;4,448;7,443;8,441;9,439;10,438;50,391;105,352;167,327;230,321;238,376;204,411;144,431;74,440;9,443;7,443;4,443" o:connectangles="0,0,0,0,0,0,0,0,0,0,0,0,0,0,0,0,0,0"/>
                </v:shape>
                <v:shape id="docshape66" o:spid="_x0000_s1072" style="position:absolute;left:5501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" path="m177,126r-1,-4l174,117r-3,-4l142,68,99,31,50,6,,,2,64,45,97r63,13l171,113r3,e" filled="f" strokecolor="#7a5622" strokeweight=".29867mm">
                  <v:path arrowok="t" o:connecttype="custom" o:connectlocs="177,316;176,312;174,307;171,303;142,258;99,221;50,196;0,190;2,254;45,287;108,300;171,303;171,303;174,303" o:connectangles="0,0,0,0,0,0,0,0,0,0,0,0,0,0"/>
                </v:shape>
                <v:line id="Line 88" o:spid="_x0000_s1073" style="position:absolute;visibility:visible;mso-wrap-style:square" from="5664,553" to="5668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" strokecolor="#013938" strokeweight=".45258mm"/>
                <v:shape id="docshape67" o:spid="_x0000_s1074" style="position:absolute;left:5438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" path="m225,99l186,60,131,27,67,4,2,,,44,35,73,93,89r68,8l225,99xe" filled="f" strokecolor="#7a5622" strokeweight=".29867mm">
                  <v:path arrowok="t" o:connecttype="custom" o:connectlocs="225,553;186,514;131,481;67,458;2,454;0,498;35,527;93,543;161,551;225,553" o:connectangles="0,0,0,0,0,0,0,0,0,0"/>
                </v:shape>
                <v:line id="Line 90" o:spid="_x0000_s1075" style="position:absolute;visibility:visible;mso-wrap-style:square" from="4660,742" to="6388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" strokeweight=".17231mm"/>
                <v:rect id="docshape68" o:spid="_x0000_s1076" style="position:absolute;left:4660;top:747;width:173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" fillcolor="#833d1c" stroked="f">
                  <v:fill opacity="26214f"/>
                </v:rect>
                <w10:wrap type="topAndBottom"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BE6C22" wp14:editId="7CF79B1C">
                <wp:simplePos x="0" y="0"/>
                <wp:positionH relativeFrom="page">
                  <wp:posOffset>4477385</wp:posOffset>
                </wp:positionH>
                <wp:positionV relativeFrom="paragraph">
                  <wp:posOffset>115570</wp:posOffset>
                </wp:positionV>
                <wp:extent cx="1098550" cy="432435"/>
                <wp:effectExtent l="0" t="0" r="0" b="0"/>
                <wp:wrapTopAndBottom/>
                <wp:docPr id="4" name="docshapegroup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8550" cy="432435"/>
                          <a:chOff x="7051" y="182"/>
                          <a:chExt cx="1730" cy="681"/>
                        </a:xfrm>
                      </wpg:grpSpPr>
                      <wps:wsp>
                        <wps:cNvPr id="6" name="docshape70"/>
                        <wps:cNvSpPr>
                          <a:spLocks/>
                        </wps:cNvSpPr>
                        <wps:spPr bwMode="auto">
                          <a:xfrm>
                            <a:off x="7344" y="321"/>
                            <a:ext cx="229" cy="122"/>
                          </a:xfrm>
                          <a:custGeom>
                            <a:avLst/>
                            <a:gdLst>
                              <a:gd name="T0" fmla="+- 0 7566 7344"/>
                              <a:gd name="T1" fmla="*/ T0 w 229"/>
                              <a:gd name="T2" fmla="+- 0 321 321"/>
                              <a:gd name="T3" fmla="*/ 321 h 122"/>
                              <a:gd name="T4" fmla="+- 0 7503 7344"/>
                              <a:gd name="T5" fmla="*/ T4 w 229"/>
                              <a:gd name="T6" fmla="+- 0 327 321"/>
                              <a:gd name="T7" fmla="*/ 327 h 122"/>
                              <a:gd name="T8" fmla="+- 0 7440 7344"/>
                              <a:gd name="T9" fmla="*/ T8 w 229"/>
                              <a:gd name="T10" fmla="+- 0 352 321"/>
                              <a:gd name="T11" fmla="*/ 352 h 122"/>
                              <a:gd name="T12" fmla="+- 0 7386 7344"/>
                              <a:gd name="T13" fmla="*/ T12 w 229"/>
                              <a:gd name="T14" fmla="+- 0 391 321"/>
                              <a:gd name="T15" fmla="*/ 391 h 122"/>
                              <a:gd name="T16" fmla="+- 0 7346 7344"/>
                              <a:gd name="T17" fmla="*/ T16 w 229"/>
                              <a:gd name="T18" fmla="+- 0 437 321"/>
                              <a:gd name="T19" fmla="*/ 437 h 122"/>
                              <a:gd name="T20" fmla="+- 0 7345 7344"/>
                              <a:gd name="T21" fmla="*/ T20 w 229"/>
                              <a:gd name="T22" fmla="+- 0 439 321"/>
                              <a:gd name="T23" fmla="*/ 439 h 122"/>
                              <a:gd name="T24" fmla="+- 0 7344 7344"/>
                              <a:gd name="T25" fmla="*/ T24 w 229"/>
                              <a:gd name="T26" fmla="+- 0 443 321"/>
                              <a:gd name="T27" fmla="*/ 443 h 122"/>
                              <a:gd name="T28" fmla="+- 0 7409 7344"/>
                              <a:gd name="T29" fmla="*/ T28 w 229"/>
                              <a:gd name="T30" fmla="+- 0 440 321"/>
                              <a:gd name="T31" fmla="*/ 440 h 122"/>
                              <a:gd name="T32" fmla="+- 0 7480 7344"/>
                              <a:gd name="T33" fmla="*/ T32 w 229"/>
                              <a:gd name="T34" fmla="+- 0 431 321"/>
                              <a:gd name="T35" fmla="*/ 431 h 122"/>
                              <a:gd name="T36" fmla="+- 0 7540 7344"/>
                              <a:gd name="T37" fmla="*/ T36 w 229"/>
                              <a:gd name="T38" fmla="+- 0 411 321"/>
                              <a:gd name="T39" fmla="*/ 411 h 122"/>
                              <a:gd name="T40" fmla="+- 0 7573 7344"/>
                              <a:gd name="T41" fmla="*/ T40 w 229"/>
                              <a:gd name="T42" fmla="+- 0 377 321"/>
                              <a:gd name="T43" fmla="*/ 377 h 122"/>
                              <a:gd name="T44" fmla="+- 0 7572 7344"/>
                              <a:gd name="T45" fmla="*/ T44 w 229"/>
                              <a:gd name="T46" fmla="+- 0 369 321"/>
                              <a:gd name="T47" fmla="*/ 369 h 122"/>
                              <a:gd name="T48" fmla="+- 0 7566 7344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6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8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1"/>
                        <wps:cNvSpPr>
                          <a:spLocks/>
                        </wps:cNvSpPr>
                        <wps:spPr bwMode="auto">
                          <a:xfrm>
                            <a:off x="7342" y="437"/>
                            <a:ext cx="4" cy="6"/>
                          </a:xfrm>
                          <a:custGeom>
                            <a:avLst/>
                            <a:gdLst>
                              <a:gd name="T0" fmla="+- 0 7346 7343"/>
                              <a:gd name="T1" fmla="*/ T0 w 4"/>
                              <a:gd name="T2" fmla="+- 0 438 438"/>
                              <a:gd name="T3" fmla="*/ 438 h 6"/>
                              <a:gd name="T4" fmla="+- 0 7345 7343"/>
                              <a:gd name="T5" fmla="*/ T4 w 4"/>
                              <a:gd name="T6" fmla="+- 0 439 438"/>
                              <a:gd name="T7" fmla="*/ 439 h 6"/>
                              <a:gd name="T8" fmla="+- 0 7344 7343"/>
                              <a:gd name="T9" fmla="*/ T8 w 4"/>
                              <a:gd name="T10" fmla="+- 0 441 438"/>
                              <a:gd name="T11" fmla="*/ 441 h 6"/>
                              <a:gd name="T12" fmla="+- 0 7343 7343"/>
                              <a:gd name="T13" fmla="*/ T12 w 4"/>
                              <a:gd name="T14" fmla="+- 0 443 438"/>
                              <a:gd name="T15" fmla="*/ 443 h 6"/>
                              <a:gd name="T16" fmla="+- 0 7344 7343"/>
                              <a:gd name="T17" fmla="*/ T16 w 4"/>
                              <a:gd name="T18" fmla="+- 0 443 438"/>
                              <a:gd name="T19" fmla="*/ 443 h 6"/>
                              <a:gd name="T20" fmla="+- 0 7345 7343"/>
                              <a:gd name="T21" fmla="*/ T20 w 4"/>
                              <a:gd name="T22" fmla="+- 0 439 438"/>
                              <a:gd name="T23" fmla="*/ 439 h 6"/>
                              <a:gd name="T24" fmla="+- 0 7346 7343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72"/>
                        <wps:cNvSpPr>
                          <a:spLocks/>
                        </wps:cNvSpPr>
                        <wps:spPr bwMode="auto">
                          <a:xfrm>
                            <a:off x="7076" y="190"/>
                            <a:ext cx="234" cy="364"/>
                          </a:xfrm>
                          <a:custGeom>
                            <a:avLst/>
                            <a:gdLst>
                              <a:gd name="T0" fmla="+- 0 7302 7076"/>
                              <a:gd name="T1" fmla="*/ T0 w 234"/>
                              <a:gd name="T2" fmla="+- 0 553 190"/>
                              <a:gd name="T3" fmla="*/ 553 h 364"/>
                              <a:gd name="T4" fmla="+- 0 7263 7076"/>
                              <a:gd name="T5" fmla="*/ T4 w 234"/>
                              <a:gd name="T6" fmla="+- 0 514 190"/>
                              <a:gd name="T7" fmla="*/ 514 h 364"/>
                              <a:gd name="T8" fmla="+- 0 7208 7076"/>
                              <a:gd name="T9" fmla="*/ T8 w 234"/>
                              <a:gd name="T10" fmla="+- 0 481 190"/>
                              <a:gd name="T11" fmla="*/ 481 h 364"/>
                              <a:gd name="T12" fmla="+- 0 7144 7076"/>
                              <a:gd name="T13" fmla="*/ T12 w 234"/>
                              <a:gd name="T14" fmla="+- 0 458 190"/>
                              <a:gd name="T15" fmla="*/ 458 h 364"/>
                              <a:gd name="T16" fmla="+- 0 7079 7076"/>
                              <a:gd name="T17" fmla="*/ T16 w 234"/>
                              <a:gd name="T18" fmla="+- 0 454 190"/>
                              <a:gd name="T19" fmla="*/ 454 h 364"/>
                              <a:gd name="T20" fmla="+- 0 7076 7076"/>
                              <a:gd name="T21" fmla="*/ T20 w 234"/>
                              <a:gd name="T22" fmla="+- 0 498 190"/>
                              <a:gd name="T23" fmla="*/ 498 h 364"/>
                              <a:gd name="T24" fmla="+- 0 7111 7076"/>
                              <a:gd name="T25" fmla="*/ T24 w 234"/>
                              <a:gd name="T26" fmla="+- 0 527 190"/>
                              <a:gd name="T27" fmla="*/ 527 h 364"/>
                              <a:gd name="T28" fmla="+- 0 7170 7076"/>
                              <a:gd name="T29" fmla="*/ T28 w 234"/>
                              <a:gd name="T30" fmla="+- 0 543 190"/>
                              <a:gd name="T31" fmla="*/ 543 h 364"/>
                              <a:gd name="T32" fmla="+- 0 7238 7076"/>
                              <a:gd name="T33" fmla="*/ T32 w 234"/>
                              <a:gd name="T34" fmla="+- 0 551 190"/>
                              <a:gd name="T35" fmla="*/ 551 h 364"/>
                              <a:gd name="T36" fmla="+- 0 7302 7076"/>
                              <a:gd name="T37" fmla="*/ T36 w 234"/>
                              <a:gd name="T38" fmla="+- 0 553 190"/>
                              <a:gd name="T39" fmla="*/ 553 h 364"/>
                              <a:gd name="T40" fmla="+- 0 7310 7076"/>
                              <a:gd name="T41" fmla="*/ T40 w 234"/>
                              <a:gd name="T42" fmla="+- 0 303 190"/>
                              <a:gd name="T43" fmla="*/ 303 h 364"/>
                              <a:gd name="T44" fmla="+- 0 7280 7076"/>
                              <a:gd name="T45" fmla="*/ T44 w 234"/>
                              <a:gd name="T46" fmla="+- 0 259 190"/>
                              <a:gd name="T47" fmla="*/ 259 h 364"/>
                              <a:gd name="T48" fmla="+- 0 7238 7076"/>
                              <a:gd name="T49" fmla="*/ T48 w 234"/>
                              <a:gd name="T50" fmla="+- 0 221 190"/>
                              <a:gd name="T51" fmla="*/ 221 h 364"/>
                              <a:gd name="T52" fmla="+- 0 7189 7076"/>
                              <a:gd name="T53" fmla="*/ T52 w 234"/>
                              <a:gd name="T54" fmla="+- 0 196 190"/>
                              <a:gd name="T55" fmla="*/ 196 h 364"/>
                              <a:gd name="T56" fmla="+- 0 7139 7076"/>
                              <a:gd name="T57" fmla="*/ T56 w 234"/>
                              <a:gd name="T58" fmla="+- 0 190 190"/>
                              <a:gd name="T59" fmla="*/ 190 h 364"/>
                              <a:gd name="T60" fmla="+- 0 7140 7076"/>
                              <a:gd name="T61" fmla="*/ T60 w 234"/>
                              <a:gd name="T62" fmla="+- 0 254 190"/>
                              <a:gd name="T63" fmla="*/ 254 h 364"/>
                              <a:gd name="T64" fmla="+- 0 7183 7076"/>
                              <a:gd name="T65" fmla="*/ T64 w 234"/>
                              <a:gd name="T66" fmla="+- 0 287 190"/>
                              <a:gd name="T67" fmla="*/ 287 h 364"/>
                              <a:gd name="T68" fmla="+- 0 7247 7076"/>
                              <a:gd name="T69" fmla="*/ T68 w 234"/>
                              <a:gd name="T70" fmla="+- 0 300 190"/>
                              <a:gd name="T71" fmla="*/ 300 h 364"/>
                              <a:gd name="T72" fmla="+- 0 7309 7076"/>
                              <a:gd name="T73" fmla="*/ T72 w 234"/>
                              <a:gd name="T74" fmla="+- 0 303 190"/>
                              <a:gd name="T75" fmla="*/ 303 h 364"/>
                              <a:gd name="T76" fmla="+- 0 7310 7076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3"/>
                        <wps:cNvSpPr>
                          <a:spLocks/>
                        </wps:cNvSpPr>
                        <wps:spPr bwMode="auto">
                          <a:xfrm>
                            <a:off x="7309" y="437"/>
                            <a:ext cx="37" cy="311"/>
                          </a:xfrm>
                          <a:custGeom>
                            <a:avLst/>
                            <a:gdLst>
                              <a:gd name="T0" fmla="+- 0 7346 7310"/>
                              <a:gd name="T1" fmla="*/ T0 w 37"/>
                              <a:gd name="T2" fmla="+- 0 438 438"/>
                              <a:gd name="T3" fmla="*/ 438 h 311"/>
                              <a:gd name="T4" fmla="+- 0 7345 7310"/>
                              <a:gd name="T5" fmla="*/ T4 w 37"/>
                              <a:gd name="T6" fmla="+- 0 439 438"/>
                              <a:gd name="T7" fmla="*/ 439 h 311"/>
                              <a:gd name="T8" fmla="+- 0 7345 7310"/>
                              <a:gd name="T9" fmla="*/ T8 w 37"/>
                              <a:gd name="T10" fmla="+- 0 441 438"/>
                              <a:gd name="T11" fmla="*/ 441 h 311"/>
                              <a:gd name="T12" fmla="+- 0 7344 7310"/>
                              <a:gd name="T13" fmla="*/ T12 w 37"/>
                              <a:gd name="T14" fmla="+- 0 443 438"/>
                              <a:gd name="T15" fmla="*/ 443 h 311"/>
                              <a:gd name="T16" fmla="+- 0 7339 7310"/>
                              <a:gd name="T17" fmla="*/ T16 w 37"/>
                              <a:gd name="T18" fmla="+- 0 458 438"/>
                              <a:gd name="T19" fmla="*/ 458 h 311"/>
                              <a:gd name="T20" fmla="+- 0 7318 7310"/>
                              <a:gd name="T21" fmla="*/ T20 w 37"/>
                              <a:gd name="T22" fmla="+- 0 537 438"/>
                              <a:gd name="T23" fmla="*/ 537 h 311"/>
                              <a:gd name="T24" fmla="+- 0 7311 7310"/>
                              <a:gd name="T25" fmla="*/ T24 w 37"/>
                              <a:gd name="T26" fmla="+- 0 612 438"/>
                              <a:gd name="T27" fmla="*/ 612 h 311"/>
                              <a:gd name="T28" fmla="+- 0 7310 7310"/>
                              <a:gd name="T29" fmla="*/ T28 w 37"/>
                              <a:gd name="T30" fmla="+- 0 651 438"/>
                              <a:gd name="T31" fmla="*/ 651 h 311"/>
                              <a:gd name="T32" fmla="+- 0 7310 7310"/>
                              <a:gd name="T33" fmla="*/ T32 w 37"/>
                              <a:gd name="T34" fmla="+- 0 676 438"/>
                              <a:gd name="T35" fmla="*/ 676 h 311"/>
                              <a:gd name="T36" fmla="+- 0 7311 7310"/>
                              <a:gd name="T37" fmla="*/ T36 w 37"/>
                              <a:gd name="T38" fmla="+- 0 700 438"/>
                              <a:gd name="T39" fmla="*/ 700 h 311"/>
                              <a:gd name="T40" fmla="+- 0 7313 7310"/>
                              <a:gd name="T41" fmla="*/ T40 w 37"/>
                              <a:gd name="T42" fmla="+- 0 724 438"/>
                              <a:gd name="T43" fmla="*/ 724 h 311"/>
                              <a:gd name="T44" fmla="+- 0 7316 7310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1" y="262"/>
                                </a:lnTo>
                                <a:lnTo>
                                  <a:pt x="3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4"/>
                        <wps:cNvSpPr>
                          <a:spLocks/>
                        </wps:cNvSpPr>
                        <wps:spPr bwMode="auto">
                          <a:xfrm>
                            <a:off x="7285" y="276"/>
                            <a:ext cx="61" cy="171"/>
                          </a:xfrm>
                          <a:custGeom>
                            <a:avLst/>
                            <a:gdLst>
                              <a:gd name="T0" fmla="+- 0 7286 7286"/>
                              <a:gd name="T1" fmla="*/ T0 w 61"/>
                              <a:gd name="T2" fmla="+- 0 276 276"/>
                              <a:gd name="T3" fmla="*/ 276 h 171"/>
                              <a:gd name="T4" fmla="+- 0 7320 7286"/>
                              <a:gd name="T5" fmla="*/ T4 w 61"/>
                              <a:gd name="T6" fmla="+- 0 327 276"/>
                              <a:gd name="T7" fmla="*/ 327 h 171"/>
                              <a:gd name="T8" fmla="+- 0 7336 7286"/>
                              <a:gd name="T9" fmla="*/ T8 w 61"/>
                              <a:gd name="T10" fmla="+- 0 376 276"/>
                              <a:gd name="T11" fmla="*/ 376 h 171"/>
                              <a:gd name="T12" fmla="+- 0 7343 7286"/>
                              <a:gd name="T13" fmla="*/ T12 w 61"/>
                              <a:gd name="T14" fmla="+- 0 393 276"/>
                              <a:gd name="T15" fmla="*/ 393 h 171"/>
                              <a:gd name="T16" fmla="+- 0 7346 7286"/>
                              <a:gd name="T17" fmla="*/ T16 w 61"/>
                              <a:gd name="T18" fmla="+- 0 404 276"/>
                              <a:gd name="T19" fmla="*/ 404 h 171"/>
                              <a:gd name="T20" fmla="+- 0 7346 7286"/>
                              <a:gd name="T21" fmla="*/ T20 w 61"/>
                              <a:gd name="T22" fmla="+- 0 417 276"/>
                              <a:gd name="T23" fmla="*/ 417 h 171"/>
                              <a:gd name="T24" fmla="+- 0 7343 7286"/>
                              <a:gd name="T25" fmla="*/ T24 w 61"/>
                              <a:gd name="T26" fmla="+- 0 431 276"/>
                              <a:gd name="T27" fmla="*/ 431 h 171"/>
                              <a:gd name="T28" fmla="+- 0 7338 7286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0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2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75"/>
                        <wps:cNvSpPr>
                          <a:spLocks/>
                        </wps:cNvSpPr>
                        <wps:spPr bwMode="auto">
                          <a:xfrm>
                            <a:off x="7335" y="321"/>
                            <a:ext cx="239" cy="137"/>
                          </a:xfrm>
                          <a:custGeom>
                            <a:avLst/>
                            <a:gdLst>
                              <a:gd name="T0" fmla="+- 0 7335 7335"/>
                              <a:gd name="T1" fmla="*/ T0 w 239"/>
                              <a:gd name="T2" fmla="+- 0 457 321"/>
                              <a:gd name="T3" fmla="*/ 457 h 137"/>
                              <a:gd name="T4" fmla="+- 0 7337 7335"/>
                              <a:gd name="T5" fmla="*/ T4 w 239"/>
                              <a:gd name="T6" fmla="+- 0 453 321"/>
                              <a:gd name="T7" fmla="*/ 453 h 137"/>
                              <a:gd name="T8" fmla="+- 0 7340 7335"/>
                              <a:gd name="T9" fmla="*/ T8 w 239"/>
                              <a:gd name="T10" fmla="+- 0 448 321"/>
                              <a:gd name="T11" fmla="*/ 448 h 137"/>
                              <a:gd name="T12" fmla="+- 0 7343 7335"/>
                              <a:gd name="T13" fmla="*/ T12 w 239"/>
                              <a:gd name="T14" fmla="+- 0 443 321"/>
                              <a:gd name="T15" fmla="*/ 443 h 137"/>
                              <a:gd name="T16" fmla="+- 0 7344 7335"/>
                              <a:gd name="T17" fmla="*/ T16 w 239"/>
                              <a:gd name="T18" fmla="+- 0 441 321"/>
                              <a:gd name="T19" fmla="*/ 441 h 137"/>
                              <a:gd name="T20" fmla="+- 0 7345 7335"/>
                              <a:gd name="T21" fmla="*/ T20 w 239"/>
                              <a:gd name="T22" fmla="+- 0 439 321"/>
                              <a:gd name="T23" fmla="*/ 439 h 137"/>
                              <a:gd name="T24" fmla="+- 0 7346 7335"/>
                              <a:gd name="T25" fmla="*/ T24 w 239"/>
                              <a:gd name="T26" fmla="+- 0 438 321"/>
                              <a:gd name="T27" fmla="*/ 438 h 137"/>
                              <a:gd name="T28" fmla="+- 0 7386 7335"/>
                              <a:gd name="T29" fmla="*/ T28 w 239"/>
                              <a:gd name="T30" fmla="+- 0 391 321"/>
                              <a:gd name="T31" fmla="*/ 391 h 137"/>
                              <a:gd name="T32" fmla="+- 0 7440 7335"/>
                              <a:gd name="T33" fmla="*/ T32 w 239"/>
                              <a:gd name="T34" fmla="+- 0 352 321"/>
                              <a:gd name="T35" fmla="*/ 352 h 137"/>
                              <a:gd name="T36" fmla="+- 0 7503 7335"/>
                              <a:gd name="T37" fmla="*/ T36 w 239"/>
                              <a:gd name="T38" fmla="+- 0 327 321"/>
                              <a:gd name="T39" fmla="*/ 327 h 137"/>
                              <a:gd name="T40" fmla="+- 0 7566 7335"/>
                              <a:gd name="T41" fmla="*/ T40 w 239"/>
                              <a:gd name="T42" fmla="+- 0 321 321"/>
                              <a:gd name="T43" fmla="*/ 321 h 137"/>
                              <a:gd name="T44" fmla="+- 0 7573 7335"/>
                              <a:gd name="T45" fmla="*/ T44 w 239"/>
                              <a:gd name="T46" fmla="+- 0 376 321"/>
                              <a:gd name="T47" fmla="*/ 376 h 137"/>
                              <a:gd name="T48" fmla="+- 0 7540 7335"/>
                              <a:gd name="T49" fmla="*/ T48 w 239"/>
                              <a:gd name="T50" fmla="+- 0 411 321"/>
                              <a:gd name="T51" fmla="*/ 411 h 137"/>
                              <a:gd name="T52" fmla="+- 0 7480 7335"/>
                              <a:gd name="T53" fmla="*/ T52 w 239"/>
                              <a:gd name="T54" fmla="+- 0 431 321"/>
                              <a:gd name="T55" fmla="*/ 431 h 137"/>
                              <a:gd name="T56" fmla="+- 0 7409 7335"/>
                              <a:gd name="T57" fmla="*/ T56 w 239"/>
                              <a:gd name="T58" fmla="+- 0 440 321"/>
                              <a:gd name="T59" fmla="*/ 440 h 137"/>
                              <a:gd name="T60" fmla="+- 0 7344 7335"/>
                              <a:gd name="T61" fmla="*/ T60 w 239"/>
                              <a:gd name="T62" fmla="+- 0 443 321"/>
                              <a:gd name="T63" fmla="*/ 443 h 137"/>
                              <a:gd name="T64" fmla="+- 0 7343 7335"/>
                              <a:gd name="T65" fmla="*/ T64 w 239"/>
                              <a:gd name="T66" fmla="+- 0 443 321"/>
                              <a:gd name="T67" fmla="*/ 443 h 137"/>
                              <a:gd name="T68" fmla="+- 0 7339 7335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5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8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6"/>
                        <wps:cNvSpPr>
                          <a:spLocks/>
                        </wps:cNvSpPr>
                        <wps:spPr bwMode="auto">
                          <a:xfrm>
                            <a:off x="7138" y="190"/>
                            <a:ext cx="178" cy="126"/>
                          </a:xfrm>
                          <a:custGeom>
                            <a:avLst/>
                            <a:gdLst>
                              <a:gd name="T0" fmla="+- 0 7316 7139"/>
                              <a:gd name="T1" fmla="*/ T0 w 178"/>
                              <a:gd name="T2" fmla="+- 0 316 190"/>
                              <a:gd name="T3" fmla="*/ 316 h 126"/>
                              <a:gd name="T4" fmla="+- 0 7314 7139"/>
                              <a:gd name="T5" fmla="*/ T4 w 178"/>
                              <a:gd name="T6" fmla="+- 0 312 190"/>
                              <a:gd name="T7" fmla="*/ 312 h 126"/>
                              <a:gd name="T8" fmla="+- 0 7312 7139"/>
                              <a:gd name="T9" fmla="*/ T8 w 178"/>
                              <a:gd name="T10" fmla="+- 0 307 190"/>
                              <a:gd name="T11" fmla="*/ 307 h 126"/>
                              <a:gd name="T12" fmla="+- 0 7310 7139"/>
                              <a:gd name="T13" fmla="*/ T12 w 178"/>
                              <a:gd name="T14" fmla="+- 0 303 190"/>
                              <a:gd name="T15" fmla="*/ 303 h 126"/>
                              <a:gd name="T16" fmla="+- 0 7280 7139"/>
                              <a:gd name="T17" fmla="*/ T16 w 178"/>
                              <a:gd name="T18" fmla="+- 0 258 190"/>
                              <a:gd name="T19" fmla="*/ 258 h 126"/>
                              <a:gd name="T20" fmla="+- 0 7238 7139"/>
                              <a:gd name="T21" fmla="*/ T20 w 178"/>
                              <a:gd name="T22" fmla="+- 0 221 190"/>
                              <a:gd name="T23" fmla="*/ 221 h 126"/>
                              <a:gd name="T24" fmla="+- 0 7189 7139"/>
                              <a:gd name="T25" fmla="*/ T24 w 178"/>
                              <a:gd name="T26" fmla="+- 0 196 190"/>
                              <a:gd name="T27" fmla="*/ 196 h 126"/>
                              <a:gd name="T28" fmla="+- 0 7139 7139"/>
                              <a:gd name="T29" fmla="*/ T28 w 178"/>
                              <a:gd name="T30" fmla="+- 0 190 190"/>
                              <a:gd name="T31" fmla="*/ 190 h 126"/>
                              <a:gd name="T32" fmla="+- 0 7140 7139"/>
                              <a:gd name="T33" fmla="*/ T32 w 178"/>
                              <a:gd name="T34" fmla="+- 0 254 190"/>
                              <a:gd name="T35" fmla="*/ 254 h 126"/>
                              <a:gd name="T36" fmla="+- 0 7183 7139"/>
                              <a:gd name="T37" fmla="*/ T36 w 178"/>
                              <a:gd name="T38" fmla="+- 0 287 190"/>
                              <a:gd name="T39" fmla="*/ 287 h 126"/>
                              <a:gd name="T40" fmla="+- 0 7247 7139"/>
                              <a:gd name="T41" fmla="*/ T40 w 178"/>
                              <a:gd name="T42" fmla="+- 0 300 190"/>
                              <a:gd name="T43" fmla="*/ 300 h 126"/>
                              <a:gd name="T44" fmla="+- 0 7309 7139"/>
                              <a:gd name="T45" fmla="*/ T44 w 178"/>
                              <a:gd name="T46" fmla="+- 0 303 190"/>
                              <a:gd name="T47" fmla="*/ 303 h 126"/>
                              <a:gd name="T48" fmla="+- 0 7310 7139"/>
                              <a:gd name="T49" fmla="*/ T48 w 178"/>
                              <a:gd name="T50" fmla="+- 0 303 190"/>
                              <a:gd name="T51" fmla="*/ 303 h 126"/>
                              <a:gd name="T52" fmla="+- 0 7313 7139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3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302" y="553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docshape77"/>
                        <wps:cNvSpPr>
                          <a:spLocks/>
                        </wps:cNvSpPr>
                        <wps:spPr bwMode="auto">
                          <a:xfrm>
                            <a:off x="7076" y="453"/>
                            <a:ext cx="226" cy="100"/>
                          </a:xfrm>
                          <a:custGeom>
                            <a:avLst/>
                            <a:gdLst>
                              <a:gd name="T0" fmla="+- 0 7302 7076"/>
                              <a:gd name="T1" fmla="*/ T0 w 226"/>
                              <a:gd name="T2" fmla="+- 0 553 454"/>
                              <a:gd name="T3" fmla="*/ 553 h 100"/>
                              <a:gd name="T4" fmla="+- 0 7263 7076"/>
                              <a:gd name="T5" fmla="*/ T4 w 226"/>
                              <a:gd name="T6" fmla="+- 0 514 454"/>
                              <a:gd name="T7" fmla="*/ 514 h 100"/>
                              <a:gd name="T8" fmla="+- 0 7208 7076"/>
                              <a:gd name="T9" fmla="*/ T8 w 226"/>
                              <a:gd name="T10" fmla="+- 0 481 454"/>
                              <a:gd name="T11" fmla="*/ 481 h 100"/>
                              <a:gd name="T12" fmla="+- 0 7144 7076"/>
                              <a:gd name="T13" fmla="*/ T12 w 226"/>
                              <a:gd name="T14" fmla="+- 0 458 454"/>
                              <a:gd name="T15" fmla="*/ 458 h 100"/>
                              <a:gd name="T16" fmla="+- 0 7079 7076"/>
                              <a:gd name="T17" fmla="*/ T16 w 226"/>
                              <a:gd name="T18" fmla="+- 0 454 454"/>
                              <a:gd name="T19" fmla="*/ 454 h 100"/>
                              <a:gd name="T20" fmla="+- 0 7076 7076"/>
                              <a:gd name="T21" fmla="*/ T20 w 226"/>
                              <a:gd name="T22" fmla="+- 0 498 454"/>
                              <a:gd name="T23" fmla="*/ 498 h 100"/>
                              <a:gd name="T24" fmla="+- 0 7111 7076"/>
                              <a:gd name="T25" fmla="*/ T24 w 226"/>
                              <a:gd name="T26" fmla="+- 0 527 454"/>
                              <a:gd name="T27" fmla="*/ 527 h 100"/>
                              <a:gd name="T28" fmla="+- 0 7170 7076"/>
                              <a:gd name="T29" fmla="*/ T28 w 226"/>
                              <a:gd name="T30" fmla="+- 0 543 454"/>
                              <a:gd name="T31" fmla="*/ 543 h 100"/>
                              <a:gd name="T32" fmla="+- 0 7238 7076"/>
                              <a:gd name="T33" fmla="*/ T32 w 226"/>
                              <a:gd name="T34" fmla="+- 0 551 454"/>
                              <a:gd name="T35" fmla="*/ 551 h 100"/>
                              <a:gd name="T36" fmla="+- 0 7302 7076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78"/>
                        <wps:cNvSpPr>
                          <a:spLocks/>
                        </wps:cNvSpPr>
                        <wps:spPr bwMode="auto">
                          <a:xfrm>
                            <a:off x="8097" y="321"/>
                            <a:ext cx="229" cy="122"/>
                          </a:xfrm>
                          <a:custGeom>
                            <a:avLst/>
                            <a:gdLst>
                              <a:gd name="T0" fmla="+- 0 8319 8098"/>
                              <a:gd name="T1" fmla="*/ T0 w 229"/>
                              <a:gd name="T2" fmla="+- 0 321 321"/>
                              <a:gd name="T3" fmla="*/ 321 h 122"/>
                              <a:gd name="T4" fmla="+- 0 8256 8098"/>
                              <a:gd name="T5" fmla="*/ T4 w 229"/>
                              <a:gd name="T6" fmla="+- 0 327 321"/>
                              <a:gd name="T7" fmla="*/ 327 h 122"/>
                              <a:gd name="T8" fmla="+- 0 8194 8098"/>
                              <a:gd name="T9" fmla="*/ T8 w 229"/>
                              <a:gd name="T10" fmla="+- 0 352 321"/>
                              <a:gd name="T11" fmla="*/ 352 h 122"/>
                              <a:gd name="T12" fmla="+- 0 8139 8098"/>
                              <a:gd name="T13" fmla="*/ T12 w 229"/>
                              <a:gd name="T14" fmla="+- 0 391 321"/>
                              <a:gd name="T15" fmla="*/ 391 h 122"/>
                              <a:gd name="T16" fmla="+- 0 8099 8098"/>
                              <a:gd name="T17" fmla="*/ T16 w 229"/>
                              <a:gd name="T18" fmla="+- 0 437 321"/>
                              <a:gd name="T19" fmla="*/ 437 h 122"/>
                              <a:gd name="T20" fmla="+- 0 8099 8098"/>
                              <a:gd name="T21" fmla="*/ T20 w 229"/>
                              <a:gd name="T22" fmla="+- 0 439 321"/>
                              <a:gd name="T23" fmla="*/ 439 h 122"/>
                              <a:gd name="T24" fmla="+- 0 8098 8098"/>
                              <a:gd name="T25" fmla="*/ T24 w 229"/>
                              <a:gd name="T26" fmla="+- 0 443 321"/>
                              <a:gd name="T27" fmla="*/ 443 h 122"/>
                              <a:gd name="T28" fmla="+- 0 8163 8098"/>
                              <a:gd name="T29" fmla="*/ T28 w 229"/>
                              <a:gd name="T30" fmla="+- 0 440 321"/>
                              <a:gd name="T31" fmla="*/ 440 h 122"/>
                              <a:gd name="T32" fmla="+- 0 8233 8098"/>
                              <a:gd name="T33" fmla="*/ T32 w 229"/>
                              <a:gd name="T34" fmla="+- 0 431 321"/>
                              <a:gd name="T35" fmla="*/ 431 h 122"/>
                              <a:gd name="T36" fmla="+- 0 8293 8098"/>
                              <a:gd name="T37" fmla="*/ T36 w 229"/>
                              <a:gd name="T38" fmla="+- 0 411 321"/>
                              <a:gd name="T39" fmla="*/ 411 h 122"/>
                              <a:gd name="T40" fmla="+- 0 8326 8098"/>
                              <a:gd name="T41" fmla="*/ T40 w 229"/>
                              <a:gd name="T42" fmla="+- 0 377 321"/>
                              <a:gd name="T43" fmla="*/ 377 h 122"/>
                              <a:gd name="T44" fmla="+- 0 8326 8098"/>
                              <a:gd name="T45" fmla="*/ T44 w 229"/>
                              <a:gd name="T46" fmla="+- 0 369 321"/>
                              <a:gd name="T47" fmla="*/ 369 h 122"/>
                              <a:gd name="T48" fmla="+- 0 8319 8098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1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9"/>
                        <wps:cNvSpPr>
                          <a:spLocks/>
                        </wps:cNvSpPr>
                        <wps:spPr bwMode="auto">
                          <a:xfrm>
                            <a:off x="8096" y="437"/>
                            <a:ext cx="4" cy="6"/>
                          </a:xfrm>
                          <a:custGeom>
                            <a:avLst/>
                            <a:gdLst>
                              <a:gd name="T0" fmla="+- 0 8099 8096"/>
                              <a:gd name="T1" fmla="*/ T0 w 4"/>
                              <a:gd name="T2" fmla="+- 0 438 438"/>
                              <a:gd name="T3" fmla="*/ 438 h 6"/>
                              <a:gd name="T4" fmla="+- 0 8098 8096"/>
                              <a:gd name="T5" fmla="*/ T4 w 4"/>
                              <a:gd name="T6" fmla="+- 0 439 438"/>
                              <a:gd name="T7" fmla="*/ 439 h 6"/>
                              <a:gd name="T8" fmla="+- 0 8097 8096"/>
                              <a:gd name="T9" fmla="*/ T8 w 4"/>
                              <a:gd name="T10" fmla="+- 0 441 438"/>
                              <a:gd name="T11" fmla="*/ 441 h 6"/>
                              <a:gd name="T12" fmla="+- 0 8096 8096"/>
                              <a:gd name="T13" fmla="*/ T12 w 4"/>
                              <a:gd name="T14" fmla="+- 0 443 438"/>
                              <a:gd name="T15" fmla="*/ 443 h 6"/>
                              <a:gd name="T16" fmla="+- 0 8098 8096"/>
                              <a:gd name="T17" fmla="*/ T16 w 4"/>
                              <a:gd name="T18" fmla="+- 0 443 438"/>
                              <a:gd name="T19" fmla="*/ 443 h 6"/>
                              <a:gd name="T20" fmla="+- 0 8099 8096"/>
                              <a:gd name="T21" fmla="*/ T20 w 4"/>
                              <a:gd name="T22" fmla="+- 0 439 438"/>
                              <a:gd name="T23" fmla="*/ 439 h 6"/>
                              <a:gd name="T24" fmla="+- 0 8099 8096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80"/>
                        <wps:cNvSpPr>
                          <a:spLocks/>
                        </wps:cNvSpPr>
                        <wps:spPr bwMode="auto">
                          <a:xfrm>
                            <a:off x="7829" y="190"/>
                            <a:ext cx="234" cy="364"/>
                          </a:xfrm>
                          <a:custGeom>
                            <a:avLst/>
                            <a:gdLst>
                              <a:gd name="T0" fmla="+- 0 8055 7830"/>
                              <a:gd name="T1" fmla="*/ T0 w 234"/>
                              <a:gd name="T2" fmla="+- 0 553 190"/>
                              <a:gd name="T3" fmla="*/ 553 h 364"/>
                              <a:gd name="T4" fmla="+- 0 8016 7830"/>
                              <a:gd name="T5" fmla="*/ T4 w 234"/>
                              <a:gd name="T6" fmla="+- 0 514 190"/>
                              <a:gd name="T7" fmla="*/ 514 h 364"/>
                              <a:gd name="T8" fmla="+- 0 7961 7830"/>
                              <a:gd name="T9" fmla="*/ T8 w 234"/>
                              <a:gd name="T10" fmla="+- 0 481 190"/>
                              <a:gd name="T11" fmla="*/ 481 h 364"/>
                              <a:gd name="T12" fmla="+- 0 7897 7830"/>
                              <a:gd name="T13" fmla="*/ T12 w 234"/>
                              <a:gd name="T14" fmla="+- 0 458 190"/>
                              <a:gd name="T15" fmla="*/ 458 h 364"/>
                              <a:gd name="T16" fmla="+- 0 7832 7830"/>
                              <a:gd name="T17" fmla="*/ T16 w 234"/>
                              <a:gd name="T18" fmla="+- 0 454 190"/>
                              <a:gd name="T19" fmla="*/ 454 h 364"/>
                              <a:gd name="T20" fmla="+- 0 7830 7830"/>
                              <a:gd name="T21" fmla="*/ T20 w 234"/>
                              <a:gd name="T22" fmla="+- 0 498 190"/>
                              <a:gd name="T23" fmla="*/ 498 h 364"/>
                              <a:gd name="T24" fmla="+- 0 7864 7830"/>
                              <a:gd name="T25" fmla="*/ T24 w 234"/>
                              <a:gd name="T26" fmla="+- 0 527 190"/>
                              <a:gd name="T27" fmla="*/ 527 h 364"/>
                              <a:gd name="T28" fmla="+- 0 7923 7830"/>
                              <a:gd name="T29" fmla="*/ T28 w 234"/>
                              <a:gd name="T30" fmla="+- 0 543 190"/>
                              <a:gd name="T31" fmla="*/ 543 h 364"/>
                              <a:gd name="T32" fmla="+- 0 7991 7830"/>
                              <a:gd name="T33" fmla="*/ T32 w 234"/>
                              <a:gd name="T34" fmla="+- 0 551 190"/>
                              <a:gd name="T35" fmla="*/ 551 h 364"/>
                              <a:gd name="T36" fmla="+- 0 8055 7830"/>
                              <a:gd name="T37" fmla="*/ T36 w 234"/>
                              <a:gd name="T38" fmla="+- 0 553 190"/>
                              <a:gd name="T39" fmla="*/ 553 h 364"/>
                              <a:gd name="T40" fmla="+- 0 8063 7830"/>
                              <a:gd name="T41" fmla="*/ T40 w 234"/>
                              <a:gd name="T42" fmla="+- 0 303 190"/>
                              <a:gd name="T43" fmla="*/ 303 h 364"/>
                              <a:gd name="T44" fmla="+- 0 8034 7830"/>
                              <a:gd name="T45" fmla="*/ T44 w 234"/>
                              <a:gd name="T46" fmla="+- 0 259 190"/>
                              <a:gd name="T47" fmla="*/ 259 h 364"/>
                              <a:gd name="T48" fmla="+- 0 7991 7830"/>
                              <a:gd name="T49" fmla="*/ T48 w 234"/>
                              <a:gd name="T50" fmla="+- 0 221 190"/>
                              <a:gd name="T51" fmla="*/ 221 h 364"/>
                              <a:gd name="T52" fmla="+- 0 7942 7830"/>
                              <a:gd name="T53" fmla="*/ T52 w 234"/>
                              <a:gd name="T54" fmla="+- 0 196 190"/>
                              <a:gd name="T55" fmla="*/ 196 h 364"/>
                              <a:gd name="T56" fmla="+- 0 7892 7830"/>
                              <a:gd name="T57" fmla="*/ T56 w 234"/>
                              <a:gd name="T58" fmla="+- 0 190 190"/>
                              <a:gd name="T59" fmla="*/ 190 h 364"/>
                              <a:gd name="T60" fmla="+- 0 7893 7830"/>
                              <a:gd name="T61" fmla="*/ T60 w 234"/>
                              <a:gd name="T62" fmla="+- 0 254 190"/>
                              <a:gd name="T63" fmla="*/ 254 h 364"/>
                              <a:gd name="T64" fmla="+- 0 7937 7830"/>
                              <a:gd name="T65" fmla="*/ T64 w 234"/>
                              <a:gd name="T66" fmla="+- 0 287 190"/>
                              <a:gd name="T67" fmla="*/ 287 h 364"/>
                              <a:gd name="T68" fmla="+- 0 8000 7830"/>
                              <a:gd name="T69" fmla="*/ T68 w 234"/>
                              <a:gd name="T70" fmla="+- 0 300 190"/>
                              <a:gd name="T71" fmla="*/ 300 h 364"/>
                              <a:gd name="T72" fmla="+- 0 8063 7830"/>
                              <a:gd name="T73" fmla="*/ T72 w 234"/>
                              <a:gd name="T74" fmla="+- 0 303 190"/>
                              <a:gd name="T75" fmla="*/ 303 h 364"/>
                              <a:gd name="T76" fmla="+- 0 8063 7830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6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2" y="264"/>
                                </a:lnTo>
                                <a:lnTo>
                                  <a:pt x="0" y="308"/>
                                </a:lnTo>
                                <a:lnTo>
                                  <a:pt x="34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3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3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1"/>
                        <wps:cNvSpPr>
                          <a:spLocks/>
                        </wps:cNvSpPr>
                        <wps:spPr bwMode="auto">
                          <a:xfrm>
                            <a:off x="8063" y="437"/>
                            <a:ext cx="37" cy="311"/>
                          </a:xfrm>
                          <a:custGeom>
                            <a:avLst/>
                            <a:gdLst>
                              <a:gd name="T0" fmla="+- 0 8099 8063"/>
                              <a:gd name="T1" fmla="*/ T0 w 37"/>
                              <a:gd name="T2" fmla="+- 0 438 438"/>
                              <a:gd name="T3" fmla="*/ 438 h 311"/>
                              <a:gd name="T4" fmla="+- 0 8099 8063"/>
                              <a:gd name="T5" fmla="*/ T4 w 37"/>
                              <a:gd name="T6" fmla="+- 0 439 438"/>
                              <a:gd name="T7" fmla="*/ 439 h 311"/>
                              <a:gd name="T8" fmla="+- 0 8098 8063"/>
                              <a:gd name="T9" fmla="*/ T8 w 37"/>
                              <a:gd name="T10" fmla="+- 0 441 438"/>
                              <a:gd name="T11" fmla="*/ 441 h 311"/>
                              <a:gd name="T12" fmla="+- 0 8098 8063"/>
                              <a:gd name="T13" fmla="*/ T12 w 37"/>
                              <a:gd name="T14" fmla="+- 0 443 438"/>
                              <a:gd name="T15" fmla="*/ 443 h 311"/>
                              <a:gd name="T16" fmla="+- 0 8092 8063"/>
                              <a:gd name="T17" fmla="*/ T16 w 37"/>
                              <a:gd name="T18" fmla="+- 0 458 438"/>
                              <a:gd name="T19" fmla="*/ 458 h 311"/>
                              <a:gd name="T20" fmla="+- 0 8072 8063"/>
                              <a:gd name="T21" fmla="*/ T20 w 37"/>
                              <a:gd name="T22" fmla="+- 0 537 438"/>
                              <a:gd name="T23" fmla="*/ 537 h 311"/>
                              <a:gd name="T24" fmla="+- 0 8064 8063"/>
                              <a:gd name="T25" fmla="*/ T24 w 37"/>
                              <a:gd name="T26" fmla="+- 0 612 438"/>
                              <a:gd name="T27" fmla="*/ 612 h 311"/>
                              <a:gd name="T28" fmla="+- 0 8063 8063"/>
                              <a:gd name="T29" fmla="*/ T28 w 37"/>
                              <a:gd name="T30" fmla="+- 0 651 438"/>
                              <a:gd name="T31" fmla="*/ 651 h 311"/>
                              <a:gd name="T32" fmla="+- 0 8064 8063"/>
                              <a:gd name="T33" fmla="*/ T32 w 37"/>
                              <a:gd name="T34" fmla="+- 0 676 438"/>
                              <a:gd name="T35" fmla="*/ 676 h 311"/>
                              <a:gd name="T36" fmla="+- 0 8065 8063"/>
                              <a:gd name="T37" fmla="*/ T36 w 37"/>
                              <a:gd name="T38" fmla="+- 0 700 438"/>
                              <a:gd name="T39" fmla="*/ 700 h 311"/>
                              <a:gd name="T40" fmla="+- 0 8067 8063"/>
                              <a:gd name="T41" fmla="*/ T40 w 37"/>
                              <a:gd name="T42" fmla="+- 0 724 438"/>
                              <a:gd name="T43" fmla="*/ 724 h 311"/>
                              <a:gd name="T44" fmla="+- 0 8069 8063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82"/>
                        <wps:cNvSpPr>
                          <a:spLocks/>
                        </wps:cNvSpPr>
                        <wps:spPr bwMode="auto">
                          <a:xfrm>
                            <a:off x="8039" y="276"/>
                            <a:ext cx="61" cy="171"/>
                          </a:xfrm>
                          <a:custGeom>
                            <a:avLst/>
                            <a:gdLst>
                              <a:gd name="T0" fmla="+- 0 8039 8039"/>
                              <a:gd name="T1" fmla="*/ T0 w 61"/>
                              <a:gd name="T2" fmla="+- 0 276 276"/>
                              <a:gd name="T3" fmla="*/ 276 h 171"/>
                              <a:gd name="T4" fmla="+- 0 8073 8039"/>
                              <a:gd name="T5" fmla="*/ T4 w 61"/>
                              <a:gd name="T6" fmla="+- 0 327 276"/>
                              <a:gd name="T7" fmla="*/ 327 h 171"/>
                              <a:gd name="T8" fmla="+- 0 8090 8039"/>
                              <a:gd name="T9" fmla="*/ T8 w 61"/>
                              <a:gd name="T10" fmla="+- 0 376 276"/>
                              <a:gd name="T11" fmla="*/ 376 h 171"/>
                              <a:gd name="T12" fmla="+- 0 8096 8039"/>
                              <a:gd name="T13" fmla="*/ T12 w 61"/>
                              <a:gd name="T14" fmla="+- 0 393 276"/>
                              <a:gd name="T15" fmla="*/ 393 h 171"/>
                              <a:gd name="T16" fmla="+- 0 8099 8039"/>
                              <a:gd name="T17" fmla="*/ T16 w 61"/>
                              <a:gd name="T18" fmla="+- 0 404 276"/>
                              <a:gd name="T19" fmla="*/ 404 h 171"/>
                              <a:gd name="T20" fmla="+- 0 8099 8039"/>
                              <a:gd name="T21" fmla="*/ T20 w 61"/>
                              <a:gd name="T22" fmla="+- 0 417 276"/>
                              <a:gd name="T23" fmla="*/ 417 h 171"/>
                              <a:gd name="T24" fmla="+- 0 8096 8039"/>
                              <a:gd name="T25" fmla="*/ T24 w 61"/>
                              <a:gd name="T26" fmla="+- 0 431 276"/>
                              <a:gd name="T27" fmla="*/ 431 h 171"/>
                              <a:gd name="T28" fmla="+- 0 8092 8039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83"/>
                        <wps:cNvSpPr>
                          <a:spLocks/>
                        </wps:cNvSpPr>
                        <wps:spPr bwMode="auto">
                          <a:xfrm>
                            <a:off x="8088" y="321"/>
                            <a:ext cx="239" cy="137"/>
                          </a:xfrm>
                          <a:custGeom>
                            <a:avLst/>
                            <a:gdLst>
                              <a:gd name="T0" fmla="+- 0 8089 8089"/>
                              <a:gd name="T1" fmla="*/ T0 w 239"/>
                              <a:gd name="T2" fmla="+- 0 457 321"/>
                              <a:gd name="T3" fmla="*/ 457 h 137"/>
                              <a:gd name="T4" fmla="+- 0 8091 8089"/>
                              <a:gd name="T5" fmla="*/ T4 w 239"/>
                              <a:gd name="T6" fmla="+- 0 453 321"/>
                              <a:gd name="T7" fmla="*/ 453 h 137"/>
                              <a:gd name="T8" fmla="+- 0 8093 8089"/>
                              <a:gd name="T9" fmla="*/ T8 w 239"/>
                              <a:gd name="T10" fmla="+- 0 448 321"/>
                              <a:gd name="T11" fmla="*/ 448 h 137"/>
                              <a:gd name="T12" fmla="+- 0 8096 8089"/>
                              <a:gd name="T13" fmla="*/ T12 w 239"/>
                              <a:gd name="T14" fmla="+- 0 443 321"/>
                              <a:gd name="T15" fmla="*/ 443 h 137"/>
                              <a:gd name="T16" fmla="+- 0 8097 8089"/>
                              <a:gd name="T17" fmla="*/ T16 w 239"/>
                              <a:gd name="T18" fmla="+- 0 441 321"/>
                              <a:gd name="T19" fmla="*/ 441 h 137"/>
                              <a:gd name="T20" fmla="+- 0 8098 8089"/>
                              <a:gd name="T21" fmla="*/ T20 w 239"/>
                              <a:gd name="T22" fmla="+- 0 439 321"/>
                              <a:gd name="T23" fmla="*/ 439 h 137"/>
                              <a:gd name="T24" fmla="+- 0 8099 8089"/>
                              <a:gd name="T25" fmla="*/ T24 w 239"/>
                              <a:gd name="T26" fmla="+- 0 438 321"/>
                              <a:gd name="T27" fmla="*/ 438 h 137"/>
                              <a:gd name="T28" fmla="+- 0 8139 8089"/>
                              <a:gd name="T29" fmla="*/ T28 w 239"/>
                              <a:gd name="T30" fmla="+- 0 391 321"/>
                              <a:gd name="T31" fmla="*/ 391 h 137"/>
                              <a:gd name="T32" fmla="+- 0 8194 8089"/>
                              <a:gd name="T33" fmla="*/ T32 w 239"/>
                              <a:gd name="T34" fmla="+- 0 352 321"/>
                              <a:gd name="T35" fmla="*/ 352 h 137"/>
                              <a:gd name="T36" fmla="+- 0 8256 8089"/>
                              <a:gd name="T37" fmla="*/ T36 w 239"/>
                              <a:gd name="T38" fmla="+- 0 327 321"/>
                              <a:gd name="T39" fmla="*/ 327 h 137"/>
                              <a:gd name="T40" fmla="+- 0 8319 8089"/>
                              <a:gd name="T41" fmla="*/ T40 w 239"/>
                              <a:gd name="T42" fmla="+- 0 321 321"/>
                              <a:gd name="T43" fmla="*/ 321 h 137"/>
                              <a:gd name="T44" fmla="+- 0 8327 8089"/>
                              <a:gd name="T45" fmla="*/ T44 w 239"/>
                              <a:gd name="T46" fmla="+- 0 376 321"/>
                              <a:gd name="T47" fmla="*/ 376 h 137"/>
                              <a:gd name="T48" fmla="+- 0 8293 8089"/>
                              <a:gd name="T49" fmla="*/ T48 w 239"/>
                              <a:gd name="T50" fmla="+- 0 411 321"/>
                              <a:gd name="T51" fmla="*/ 411 h 137"/>
                              <a:gd name="T52" fmla="+- 0 8233 8089"/>
                              <a:gd name="T53" fmla="*/ T52 w 239"/>
                              <a:gd name="T54" fmla="+- 0 431 321"/>
                              <a:gd name="T55" fmla="*/ 431 h 137"/>
                              <a:gd name="T56" fmla="+- 0 8163 8089"/>
                              <a:gd name="T57" fmla="*/ T56 w 239"/>
                              <a:gd name="T58" fmla="+- 0 440 321"/>
                              <a:gd name="T59" fmla="*/ 440 h 137"/>
                              <a:gd name="T60" fmla="+- 0 8098 8089"/>
                              <a:gd name="T61" fmla="*/ T60 w 239"/>
                              <a:gd name="T62" fmla="+- 0 443 321"/>
                              <a:gd name="T63" fmla="*/ 443 h 137"/>
                              <a:gd name="T64" fmla="+- 0 8096 8089"/>
                              <a:gd name="T65" fmla="*/ T64 w 239"/>
                              <a:gd name="T66" fmla="+- 0 443 321"/>
                              <a:gd name="T67" fmla="*/ 443 h 137"/>
                              <a:gd name="T68" fmla="+- 0 8093 8089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0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84"/>
                        <wps:cNvSpPr>
                          <a:spLocks/>
                        </wps:cNvSpPr>
                        <wps:spPr bwMode="auto">
                          <a:xfrm>
                            <a:off x="7891" y="190"/>
                            <a:ext cx="178" cy="126"/>
                          </a:xfrm>
                          <a:custGeom>
                            <a:avLst/>
                            <a:gdLst>
                              <a:gd name="T0" fmla="+- 0 8069 7892"/>
                              <a:gd name="T1" fmla="*/ T0 w 178"/>
                              <a:gd name="T2" fmla="+- 0 316 190"/>
                              <a:gd name="T3" fmla="*/ 316 h 126"/>
                              <a:gd name="T4" fmla="+- 0 8068 7892"/>
                              <a:gd name="T5" fmla="*/ T4 w 178"/>
                              <a:gd name="T6" fmla="+- 0 312 190"/>
                              <a:gd name="T7" fmla="*/ 312 h 126"/>
                              <a:gd name="T8" fmla="+- 0 8066 7892"/>
                              <a:gd name="T9" fmla="*/ T8 w 178"/>
                              <a:gd name="T10" fmla="+- 0 307 190"/>
                              <a:gd name="T11" fmla="*/ 307 h 126"/>
                              <a:gd name="T12" fmla="+- 0 8063 7892"/>
                              <a:gd name="T13" fmla="*/ T12 w 178"/>
                              <a:gd name="T14" fmla="+- 0 303 190"/>
                              <a:gd name="T15" fmla="*/ 303 h 126"/>
                              <a:gd name="T16" fmla="+- 0 8034 7892"/>
                              <a:gd name="T17" fmla="*/ T16 w 178"/>
                              <a:gd name="T18" fmla="+- 0 258 190"/>
                              <a:gd name="T19" fmla="*/ 258 h 126"/>
                              <a:gd name="T20" fmla="+- 0 7991 7892"/>
                              <a:gd name="T21" fmla="*/ T20 w 178"/>
                              <a:gd name="T22" fmla="+- 0 221 190"/>
                              <a:gd name="T23" fmla="*/ 221 h 126"/>
                              <a:gd name="T24" fmla="+- 0 7942 7892"/>
                              <a:gd name="T25" fmla="*/ T24 w 178"/>
                              <a:gd name="T26" fmla="+- 0 196 190"/>
                              <a:gd name="T27" fmla="*/ 196 h 126"/>
                              <a:gd name="T28" fmla="+- 0 7892 7892"/>
                              <a:gd name="T29" fmla="*/ T28 w 178"/>
                              <a:gd name="T30" fmla="+- 0 190 190"/>
                              <a:gd name="T31" fmla="*/ 190 h 126"/>
                              <a:gd name="T32" fmla="+- 0 7893 7892"/>
                              <a:gd name="T33" fmla="*/ T32 w 178"/>
                              <a:gd name="T34" fmla="+- 0 254 190"/>
                              <a:gd name="T35" fmla="*/ 254 h 126"/>
                              <a:gd name="T36" fmla="+- 0 7937 7892"/>
                              <a:gd name="T37" fmla="*/ T36 w 178"/>
                              <a:gd name="T38" fmla="+- 0 287 190"/>
                              <a:gd name="T39" fmla="*/ 287 h 126"/>
                              <a:gd name="T40" fmla="+- 0 8000 7892"/>
                              <a:gd name="T41" fmla="*/ T40 w 178"/>
                              <a:gd name="T42" fmla="+- 0 300 190"/>
                              <a:gd name="T43" fmla="*/ 300 h 126"/>
                              <a:gd name="T44" fmla="+- 0 8063 7892"/>
                              <a:gd name="T45" fmla="*/ T44 w 178"/>
                              <a:gd name="T46" fmla="+- 0 303 190"/>
                              <a:gd name="T47" fmla="*/ 303 h 126"/>
                              <a:gd name="T48" fmla="+- 0 8063 7892"/>
                              <a:gd name="T49" fmla="*/ T48 w 178"/>
                              <a:gd name="T50" fmla="+- 0 303 190"/>
                              <a:gd name="T51" fmla="*/ 303 h 126"/>
                              <a:gd name="T52" fmla="+- 0 8066 7892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055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85"/>
                        <wps:cNvSpPr>
                          <a:spLocks/>
                        </wps:cNvSpPr>
                        <wps:spPr bwMode="auto">
                          <a:xfrm>
                            <a:off x="7829" y="453"/>
                            <a:ext cx="226" cy="100"/>
                          </a:xfrm>
                          <a:custGeom>
                            <a:avLst/>
                            <a:gdLst>
                              <a:gd name="T0" fmla="+- 0 8055 7830"/>
                              <a:gd name="T1" fmla="*/ T0 w 226"/>
                              <a:gd name="T2" fmla="+- 0 553 454"/>
                              <a:gd name="T3" fmla="*/ 553 h 100"/>
                              <a:gd name="T4" fmla="+- 0 8016 7830"/>
                              <a:gd name="T5" fmla="*/ T4 w 226"/>
                              <a:gd name="T6" fmla="+- 0 514 454"/>
                              <a:gd name="T7" fmla="*/ 514 h 100"/>
                              <a:gd name="T8" fmla="+- 0 7961 7830"/>
                              <a:gd name="T9" fmla="*/ T8 w 226"/>
                              <a:gd name="T10" fmla="+- 0 481 454"/>
                              <a:gd name="T11" fmla="*/ 481 h 100"/>
                              <a:gd name="T12" fmla="+- 0 7897 7830"/>
                              <a:gd name="T13" fmla="*/ T12 w 226"/>
                              <a:gd name="T14" fmla="+- 0 458 454"/>
                              <a:gd name="T15" fmla="*/ 458 h 100"/>
                              <a:gd name="T16" fmla="+- 0 7832 7830"/>
                              <a:gd name="T17" fmla="*/ T16 w 226"/>
                              <a:gd name="T18" fmla="+- 0 454 454"/>
                              <a:gd name="T19" fmla="*/ 454 h 100"/>
                              <a:gd name="T20" fmla="+- 0 7830 7830"/>
                              <a:gd name="T21" fmla="*/ T20 w 226"/>
                              <a:gd name="T22" fmla="+- 0 498 454"/>
                              <a:gd name="T23" fmla="*/ 498 h 100"/>
                              <a:gd name="T24" fmla="+- 0 7864 7830"/>
                              <a:gd name="T25" fmla="*/ T24 w 226"/>
                              <a:gd name="T26" fmla="+- 0 527 454"/>
                              <a:gd name="T27" fmla="*/ 527 h 100"/>
                              <a:gd name="T28" fmla="+- 0 7923 7830"/>
                              <a:gd name="T29" fmla="*/ T28 w 226"/>
                              <a:gd name="T30" fmla="+- 0 543 454"/>
                              <a:gd name="T31" fmla="*/ 543 h 100"/>
                              <a:gd name="T32" fmla="+- 0 7991 7830"/>
                              <a:gd name="T33" fmla="*/ T32 w 226"/>
                              <a:gd name="T34" fmla="+- 0 551 454"/>
                              <a:gd name="T35" fmla="*/ 551 h 100"/>
                              <a:gd name="T36" fmla="+- 0 8055 7830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6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2" y="0"/>
                                </a:lnTo>
                                <a:lnTo>
                                  <a:pt x="0" y="44"/>
                                </a:lnTo>
                                <a:lnTo>
                                  <a:pt x="34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86"/>
                        <wps:cNvSpPr>
                          <a:spLocks/>
                        </wps:cNvSpPr>
                        <wps:spPr bwMode="auto">
                          <a:xfrm>
                            <a:off x="7710" y="321"/>
                            <a:ext cx="229" cy="122"/>
                          </a:xfrm>
                          <a:custGeom>
                            <a:avLst/>
                            <a:gdLst>
                              <a:gd name="T0" fmla="+- 0 7932 7710"/>
                              <a:gd name="T1" fmla="*/ T0 w 229"/>
                              <a:gd name="T2" fmla="+- 0 321 321"/>
                              <a:gd name="T3" fmla="*/ 321 h 122"/>
                              <a:gd name="T4" fmla="+- 0 7869 7710"/>
                              <a:gd name="T5" fmla="*/ T4 w 229"/>
                              <a:gd name="T6" fmla="+- 0 327 321"/>
                              <a:gd name="T7" fmla="*/ 327 h 122"/>
                              <a:gd name="T8" fmla="+- 0 7807 7710"/>
                              <a:gd name="T9" fmla="*/ T8 w 229"/>
                              <a:gd name="T10" fmla="+- 0 352 321"/>
                              <a:gd name="T11" fmla="*/ 352 h 122"/>
                              <a:gd name="T12" fmla="+- 0 7752 7710"/>
                              <a:gd name="T13" fmla="*/ T12 w 229"/>
                              <a:gd name="T14" fmla="+- 0 391 321"/>
                              <a:gd name="T15" fmla="*/ 391 h 122"/>
                              <a:gd name="T16" fmla="+- 0 7712 7710"/>
                              <a:gd name="T17" fmla="*/ T16 w 229"/>
                              <a:gd name="T18" fmla="+- 0 437 321"/>
                              <a:gd name="T19" fmla="*/ 437 h 122"/>
                              <a:gd name="T20" fmla="+- 0 7711 7710"/>
                              <a:gd name="T21" fmla="*/ T20 w 229"/>
                              <a:gd name="T22" fmla="+- 0 439 321"/>
                              <a:gd name="T23" fmla="*/ 439 h 122"/>
                              <a:gd name="T24" fmla="+- 0 7710 7710"/>
                              <a:gd name="T25" fmla="*/ T24 w 229"/>
                              <a:gd name="T26" fmla="+- 0 443 321"/>
                              <a:gd name="T27" fmla="*/ 443 h 122"/>
                              <a:gd name="T28" fmla="+- 0 7776 7710"/>
                              <a:gd name="T29" fmla="*/ T28 w 229"/>
                              <a:gd name="T30" fmla="+- 0 440 321"/>
                              <a:gd name="T31" fmla="*/ 440 h 122"/>
                              <a:gd name="T32" fmla="+- 0 7846 7710"/>
                              <a:gd name="T33" fmla="*/ T32 w 229"/>
                              <a:gd name="T34" fmla="+- 0 431 321"/>
                              <a:gd name="T35" fmla="*/ 431 h 122"/>
                              <a:gd name="T36" fmla="+- 0 7906 7710"/>
                              <a:gd name="T37" fmla="*/ T36 w 229"/>
                              <a:gd name="T38" fmla="+- 0 411 321"/>
                              <a:gd name="T39" fmla="*/ 411 h 122"/>
                              <a:gd name="T40" fmla="+- 0 7939 7710"/>
                              <a:gd name="T41" fmla="*/ T40 w 229"/>
                              <a:gd name="T42" fmla="+- 0 377 321"/>
                              <a:gd name="T43" fmla="*/ 377 h 122"/>
                              <a:gd name="T44" fmla="+- 0 7939 7710"/>
                              <a:gd name="T45" fmla="*/ T44 w 229"/>
                              <a:gd name="T46" fmla="+- 0 369 321"/>
                              <a:gd name="T47" fmla="*/ 369 h 122"/>
                              <a:gd name="T48" fmla="+- 0 7932 7710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2" y="0"/>
                                </a:moveTo>
                                <a:lnTo>
                                  <a:pt x="159" y="6"/>
                                </a:lnTo>
                                <a:lnTo>
                                  <a:pt x="97" y="31"/>
                                </a:lnTo>
                                <a:lnTo>
                                  <a:pt x="42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6" y="119"/>
                                </a:lnTo>
                                <a:lnTo>
                                  <a:pt x="136" y="110"/>
                                </a:lnTo>
                                <a:lnTo>
                                  <a:pt x="196" y="90"/>
                                </a:lnTo>
                                <a:lnTo>
                                  <a:pt x="229" y="56"/>
                                </a:lnTo>
                                <a:lnTo>
                                  <a:pt x="229" y="48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87"/>
                        <wps:cNvSpPr>
                          <a:spLocks/>
                        </wps:cNvSpPr>
                        <wps:spPr bwMode="auto">
                          <a:xfrm>
                            <a:off x="7708" y="437"/>
                            <a:ext cx="4" cy="6"/>
                          </a:xfrm>
                          <a:custGeom>
                            <a:avLst/>
                            <a:gdLst>
                              <a:gd name="T0" fmla="+- 0 7712 7709"/>
                              <a:gd name="T1" fmla="*/ T0 w 4"/>
                              <a:gd name="T2" fmla="+- 0 438 438"/>
                              <a:gd name="T3" fmla="*/ 438 h 6"/>
                              <a:gd name="T4" fmla="+- 0 7711 7709"/>
                              <a:gd name="T5" fmla="*/ T4 w 4"/>
                              <a:gd name="T6" fmla="+- 0 439 438"/>
                              <a:gd name="T7" fmla="*/ 439 h 6"/>
                              <a:gd name="T8" fmla="+- 0 7710 7709"/>
                              <a:gd name="T9" fmla="*/ T8 w 4"/>
                              <a:gd name="T10" fmla="+- 0 441 438"/>
                              <a:gd name="T11" fmla="*/ 441 h 6"/>
                              <a:gd name="T12" fmla="+- 0 7709 7709"/>
                              <a:gd name="T13" fmla="*/ T12 w 4"/>
                              <a:gd name="T14" fmla="+- 0 443 438"/>
                              <a:gd name="T15" fmla="*/ 443 h 6"/>
                              <a:gd name="T16" fmla="+- 0 7710 7709"/>
                              <a:gd name="T17" fmla="*/ T16 w 4"/>
                              <a:gd name="T18" fmla="+- 0 443 438"/>
                              <a:gd name="T19" fmla="*/ 443 h 6"/>
                              <a:gd name="T20" fmla="+- 0 7711 7709"/>
                              <a:gd name="T21" fmla="*/ T20 w 4"/>
                              <a:gd name="T22" fmla="+- 0 441 438"/>
                              <a:gd name="T23" fmla="*/ 441 h 6"/>
                              <a:gd name="T24" fmla="+- 0 7711 7709"/>
                              <a:gd name="T25" fmla="*/ T24 w 4"/>
                              <a:gd name="T26" fmla="+- 0 439 438"/>
                              <a:gd name="T27" fmla="*/ 439 h 6"/>
                              <a:gd name="T28" fmla="+- 0 7712 7709"/>
                              <a:gd name="T29" fmla="*/ T28 w 4"/>
                              <a:gd name="T30" fmla="+- 0 438 438"/>
                              <a:gd name="T31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3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1" y="5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88"/>
                        <wps:cNvSpPr>
                          <a:spLocks/>
                        </wps:cNvSpPr>
                        <wps:spPr bwMode="auto">
                          <a:xfrm>
                            <a:off x="7442" y="190"/>
                            <a:ext cx="234" cy="364"/>
                          </a:xfrm>
                          <a:custGeom>
                            <a:avLst/>
                            <a:gdLst>
                              <a:gd name="T0" fmla="+- 0 7668 7442"/>
                              <a:gd name="T1" fmla="*/ T0 w 234"/>
                              <a:gd name="T2" fmla="+- 0 553 190"/>
                              <a:gd name="T3" fmla="*/ 553 h 364"/>
                              <a:gd name="T4" fmla="+- 0 7629 7442"/>
                              <a:gd name="T5" fmla="*/ T4 w 234"/>
                              <a:gd name="T6" fmla="+- 0 514 190"/>
                              <a:gd name="T7" fmla="*/ 514 h 364"/>
                              <a:gd name="T8" fmla="+- 0 7574 7442"/>
                              <a:gd name="T9" fmla="*/ T8 w 234"/>
                              <a:gd name="T10" fmla="+- 0 481 190"/>
                              <a:gd name="T11" fmla="*/ 481 h 364"/>
                              <a:gd name="T12" fmla="+- 0 7510 7442"/>
                              <a:gd name="T13" fmla="*/ T12 w 234"/>
                              <a:gd name="T14" fmla="+- 0 458 190"/>
                              <a:gd name="T15" fmla="*/ 458 h 364"/>
                              <a:gd name="T16" fmla="+- 0 7445 7442"/>
                              <a:gd name="T17" fmla="*/ T16 w 234"/>
                              <a:gd name="T18" fmla="+- 0 454 190"/>
                              <a:gd name="T19" fmla="*/ 454 h 364"/>
                              <a:gd name="T20" fmla="+- 0 7442 7442"/>
                              <a:gd name="T21" fmla="*/ T20 w 234"/>
                              <a:gd name="T22" fmla="+- 0 498 190"/>
                              <a:gd name="T23" fmla="*/ 498 h 364"/>
                              <a:gd name="T24" fmla="+- 0 7477 7442"/>
                              <a:gd name="T25" fmla="*/ T24 w 234"/>
                              <a:gd name="T26" fmla="+- 0 527 190"/>
                              <a:gd name="T27" fmla="*/ 527 h 364"/>
                              <a:gd name="T28" fmla="+- 0 7536 7442"/>
                              <a:gd name="T29" fmla="*/ T28 w 234"/>
                              <a:gd name="T30" fmla="+- 0 543 190"/>
                              <a:gd name="T31" fmla="*/ 543 h 364"/>
                              <a:gd name="T32" fmla="+- 0 7604 7442"/>
                              <a:gd name="T33" fmla="*/ T32 w 234"/>
                              <a:gd name="T34" fmla="+- 0 551 190"/>
                              <a:gd name="T35" fmla="*/ 551 h 364"/>
                              <a:gd name="T36" fmla="+- 0 7668 7442"/>
                              <a:gd name="T37" fmla="*/ T36 w 234"/>
                              <a:gd name="T38" fmla="+- 0 553 190"/>
                              <a:gd name="T39" fmla="*/ 553 h 364"/>
                              <a:gd name="T40" fmla="+- 0 7676 7442"/>
                              <a:gd name="T41" fmla="*/ T40 w 234"/>
                              <a:gd name="T42" fmla="+- 0 303 190"/>
                              <a:gd name="T43" fmla="*/ 303 h 364"/>
                              <a:gd name="T44" fmla="+- 0 7646 7442"/>
                              <a:gd name="T45" fmla="*/ T44 w 234"/>
                              <a:gd name="T46" fmla="+- 0 259 190"/>
                              <a:gd name="T47" fmla="*/ 259 h 364"/>
                              <a:gd name="T48" fmla="+- 0 7604 7442"/>
                              <a:gd name="T49" fmla="*/ T48 w 234"/>
                              <a:gd name="T50" fmla="+- 0 221 190"/>
                              <a:gd name="T51" fmla="*/ 221 h 364"/>
                              <a:gd name="T52" fmla="+- 0 7555 7442"/>
                              <a:gd name="T53" fmla="*/ T52 w 234"/>
                              <a:gd name="T54" fmla="+- 0 196 190"/>
                              <a:gd name="T55" fmla="*/ 196 h 364"/>
                              <a:gd name="T56" fmla="+- 0 7505 7442"/>
                              <a:gd name="T57" fmla="*/ T56 w 234"/>
                              <a:gd name="T58" fmla="+- 0 190 190"/>
                              <a:gd name="T59" fmla="*/ 190 h 364"/>
                              <a:gd name="T60" fmla="+- 0 7506 7442"/>
                              <a:gd name="T61" fmla="*/ T60 w 234"/>
                              <a:gd name="T62" fmla="+- 0 254 190"/>
                              <a:gd name="T63" fmla="*/ 254 h 364"/>
                              <a:gd name="T64" fmla="+- 0 7549 7442"/>
                              <a:gd name="T65" fmla="*/ T64 w 234"/>
                              <a:gd name="T66" fmla="+- 0 287 190"/>
                              <a:gd name="T67" fmla="*/ 287 h 364"/>
                              <a:gd name="T68" fmla="+- 0 7613 7442"/>
                              <a:gd name="T69" fmla="*/ T68 w 234"/>
                              <a:gd name="T70" fmla="+- 0 300 190"/>
                              <a:gd name="T71" fmla="*/ 300 h 364"/>
                              <a:gd name="T72" fmla="+- 0 7675 7442"/>
                              <a:gd name="T73" fmla="*/ T72 w 234"/>
                              <a:gd name="T74" fmla="+- 0 303 190"/>
                              <a:gd name="T75" fmla="*/ 303 h 364"/>
                              <a:gd name="T76" fmla="+- 0 7676 7442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6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2" y="291"/>
                                </a:lnTo>
                                <a:lnTo>
                                  <a:pt x="68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4" y="353"/>
                                </a:lnTo>
                                <a:lnTo>
                                  <a:pt x="162" y="361"/>
                                </a:lnTo>
                                <a:lnTo>
                                  <a:pt x="226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2" y="31"/>
                                </a:lnTo>
                                <a:lnTo>
                                  <a:pt x="113" y="6"/>
                                </a:lnTo>
                                <a:lnTo>
                                  <a:pt x="63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1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89"/>
                        <wps:cNvSpPr>
                          <a:spLocks/>
                        </wps:cNvSpPr>
                        <wps:spPr bwMode="auto">
                          <a:xfrm>
                            <a:off x="7675" y="437"/>
                            <a:ext cx="37" cy="311"/>
                          </a:xfrm>
                          <a:custGeom>
                            <a:avLst/>
                            <a:gdLst>
                              <a:gd name="T0" fmla="+- 0 7712 7676"/>
                              <a:gd name="T1" fmla="*/ T0 w 37"/>
                              <a:gd name="T2" fmla="+- 0 438 438"/>
                              <a:gd name="T3" fmla="*/ 438 h 311"/>
                              <a:gd name="T4" fmla="+- 0 7711 7676"/>
                              <a:gd name="T5" fmla="*/ T4 w 37"/>
                              <a:gd name="T6" fmla="+- 0 439 438"/>
                              <a:gd name="T7" fmla="*/ 439 h 311"/>
                              <a:gd name="T8" fmla="+- 0 7711 7676"/>
                              <a:gd name="T9" fmla="*/ T8 w 37"/>
                              <a:gd name="T10" fmla="+- 0 441 438"/>
                              <a:gd name="T11" fmla="*/ 441 h 311"/>
                              <a:gd name="T12" fmla="+- 0 7710 7676"/>
                              <a:gd name="T13" fmla="*/ T12 w 37"/>
                              <a:gd name="T14" fmla="+- 0 443 438"/>
                              <a:gd name="T15" fmla="*/ 443 h 311"/>
                              <a:gd name="T16" fmla="+- 0 7705 7676"/>
                              <a:gd name="T17" fmla="*/ T16 w 37"/>
                              <a:gd name="T18" fmla="+- 0 458 438"/>
                              <a:gd name="T19" fmla="*/ 458 h 311"/>
                              <a:gd name="T20" fmla="+- 0 7684 7676"/>
                              <a:gd name="T21" fmla="*/ T20 w 37"/>
                              <a:gd name="T22" fmla="+- 0 537 438"/>
                              <a:gd name="T23" fmla="*/ 537 h 311"/>
                              <a:gd name="T24" fmla="+- 0 7677 7676"/>
                              <a:gd name="T25" fmla="*/ T24 w 37"/>
                              <a:gd name="T26" fmla="+- 0 612 438"/>
                              <a:gd name="T27" fmla="*/ 612 h 311"/>
                              <a:gd name="T28" fmla="+- 0 7676 7676"/>
                              <a:gd name="T29" fmla="*/ T28 w 37"/>
                              <a:gd name="T30" fmla="+- 0 651 438"/>
                              <a:gd name="T31" fmla="*/ 651 h 311"/>
                              <a:gd name="T32" fmla="+- 0 7676 7676"/>
                              <a:gd name="T33" fmla="*/ T32 w 37"/>
                              <a:gd name="T34" fmla="+- 0 676 438"/>
                              <a:gd name="T35" fmla="*/ 676 h 311"/>
                              <a:gd name="T36" fmla="+- 0 7678 7676"/>
                              <a:gd name="T37" fmla="*/ T36 w 37"/>
                              <a:gd name="T38" fmla="+- 0 700 438"/>
                              <a:gd name="T39" fmla="*/ 700 h 311"/>
                              <a:gd name="T40" fmla="+- 0 7680 7676"/>
                              <a:gd name="T41" fmla="*/ T40 w 37"/>
                              <a:gd name="T42" fmla="+- 0 724 438"/>
                              <a:gd name="T43" fmla="*/ 724 h 311"/>
                              <a:gd name="T44" fmla="+- 0 7682 7676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6" y="0"/>
                                </a:moveTo>
                                <a:lnTo>
                                  <a:pt x="35" y="1"/>
                                </a:lnTo>
                                <a:lnTo>
                                  <a:pt x="35" y="3"/>
                                </a:lnTo>
                                <a:lnTo>
                                  <a:pt x="34" y="5"/>
                                </a:lnTo>
                                <a:lnTo>
                                  <a:pt x="29" y="20"/>
                                </a:lnTo>
                                <a:lnTo>
                                  <a:pt x="8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0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6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90"/>
                        <wps:cNvSpPr>
                          <a:spLocks/>
                        </wps:cNvSpPr>
                        <wps:spPr bwMode="auto">
                          <a:xfrm>
                            <a:off x="7651" y="276"/>
                            <a:ext cx="61" cy="171"/>
                          </a:xfrm>
                          <a:custGeom>
                            <a:avLst/>
                            <a:gdLst>
                              <a:gd name="T0" fmla="+- 0 7652 7652"/>
                              <a:gd name="T1" fmla="*/ T0 w 61"/>
                              <a:gd name="T2" fmla="+- 0 276 276"/>
                              <a:gd name="T3" fmla="*/ 276 h 171"/>
                              <a:gd name="T4" fmla="+- 0 7686 7652"/>
                              <a:gd name="T5" fmla="*/ T4 w 61"/>
                              <a:gd name="T6" fmla="+- 0 327 276"/>
                              <a:gd name="T7" fmla="*/ 327 h 171"/>
                              <a:gd name="T8" fmla="+- 0 7703 7652"/>
                              <a:gd name="T9" fmla="*/ T8 w 61"/>
                              <a:gd name="T10" fmla="+- 0 376 276"/>
                              <a:gd name="T11" fmla="*/ 376 h 171"/>
                              <a:gd name="T12" fmla="+- 0 7709 7652"/>
                              <a:gd name="T13" fmla="*/ T12 w 61"/>
                              <a:gd name="T14" fmla="+- 0 393 276"/>
                              <a:gd name="T15" fmla="*/ 393 h 171"/>
                              <a:gd name="T16" fmla="+- 0 7712 7652"/>
                              <a:gd name="T17" fmla="*/ T16 w 61"/>
                              <a:gd name="T18" fmla="+- 0 404 276"/>
                              <a:gd name="T19" fmla="*/ 404 h 171"/>
                              <a:gd name="T20" fmla="+- 0 7712 7652"/>
                              <a:gd name="T21" fmla="*/ T20 w 61"/>
                              <a:gd name="T22" fmla="+- 0 417 276"/>
                              <a:gd name="T23" fmla="*/ 417 h 171"/>
                              <a:gd name="T24" fmla="+- 0 7709 7652"/>
                              <a:gd name="T25" fmla="*/ T24 w 61"/>
                              <a:gd name="T26" fmla="+- 0 431 276"/>
                              <a:gd name="T27" fmla="*/ 431 h 171"/>
                              <a:gd name="T28" fmla="+- 0 7705 7652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91"/>
                        <wps:cNvSpPr>
                          <a:spLocks/>
                        </wps:cNvSpPr>
                        <wps:spPr bwMode="auto">
                          <a:xfrm>
                            <a:off x="7701" y="321"/>
                            <a:ext cx="239" cy="137"/>
                          </a:xfrm>
                          <a:custGeom>
                            <a:avLst/>
                            <a:gdLst>
                              <a:gd name="T0" fmla="+- 0 7701 7701"/>
                              <a:gd name="T1" fmla="*/ T0 w 239"/>
                              <a:gd name="T2" fmla="+- 0 457 321"/>
                              <a:gd name="T3" fmla="*/ 457 h 137"/>
                              <a:gd name="T4" fmla="+- 0 7704 7701"/>
                              <a:gd name="T5" fmla="*/ T4 w 239"/>
                              <a:gd name="T6" fmla="+- 0 453 321"/>
                              <a:gd name="T7" fmla="*/ 453 h 137"/>
                              <a:gd name="T8" fmla="+- 0 7706 7701"/>
                              <a:gd name="T9" fmla="*/ T8 w 239"/>
                              <a:gd name="T10" fmla="+- 0 448 321"/>
                              <a:gd name="T11" fmla="*/ 448 h 137"/>
                              <a:gd name="T12" fmla="+- 0 7709 7701"/>
                              <a:gd name="T13" fmla="*/ T12 w 239"/>
                              <a:gd name="T14" fmla="+- 0 443 321"/>
                              <a:gd name="T15" fmla="*/ 443 h 137"/>
                              <a:gd name="T16" fmla="+- 0 7710 7701"/>
                              <a:gd name="T17" fmla="*/ T16 w 239"/>
                              <a:gd name="T18" fmla="+- 0 441 321"/>
                              <a:gd name="T19" fmla="*/ 441 h 137"/>
                              <a:gd name="T20" fmla="+- 0 7711 7701"/>
                              <a:gd name="T21" fmla="*/ T20 w 239"/>
                              <a:gd name="T22" fmla="+- 0 439 321"/>
                              <a:gd name="T23" fmla="*/ 439 h 137"/>
                              <a:gd name="T24" fmla="+- 0 7712 7701"/>
                              <a:gd name="T25" fmla="*/ T24 w 239"/>
                              <a:gd name="T26" fmla="+- 0 438 321"/>
                              <a:gd name="T27" fmla="*/ 438 h 137"/>
                              <a:gd name="T28" fmla="+- 0 7752 7701"/>
                              <a:gd name="T29" fmla="*/ T28 w 239"/>
                              <a:gd name="T30" fmla="+- 0 391 321"/>
                              <a:gd name="T31" fmla="*/ 391 h 137"/>
                              <a:gd name="T32" fmla="+- 0 7807 7701"/>
                              <a:gd name="T33" fmla="*/ T32 w 239"/>
                              <a:gd name="T34" fmla="+- 0 352 321"/>
                              <a:gd name="T35" fmla="*/ 352 h 137"/>
                              <a:gd name="T36" fmla="+- 0 7869 7701"/>
                              <a:gd name="T37" fmla="*/ T36 w 239"/>
                              <a:gd name="T38" fmla="+- 0 327 321"/>
                              <a:gd name="T39" fmla="*/ 327 h 137"/>
                              <a:gd name="T40" fmla="+- 0 7932 7701"/>
                              <a:gd name="T41" fmla="*/ T40 w 239"/>
                              <a:gd name="T42" fmla="+- 0 321 321"/>
                              <a:gd name="T43" fmla="*/ 321 h 137"/>
                              <a:gd name="T44" fmla="+- 0 7940 7701"/>
                              <a:gd name="T45" fmla="*/ T44 w 239"/>
                              <a:gd name="T46" fmla="+- 0 376 321"/>
                              <a:gd name="T47" fmla="*/ 376 h 137"/>
                              <a:gd name="T48" fmla="+- 0 7906 7701"/>
                              <a:gd name="T49" fmla="*/ T48 w 239"/>
                              <a:gd name="T50" fmla="+- 0 411 321"/>
                              <a:gd name="T51" fmla="*/ 411 h 137"/>
                              <a:gd name="T52" fmla="+- 0 7846 7701"/>
                              <a:gd name="T53" fmla="*/ T52 w 239"/>
                              <a:gd name="T54" fmla="+- 0 431 321"/>
                              <a:gd name="T55" fmla="*/ 431 h 137"/>
                              <a:gd name="T56" fmla="+- 0 7776 7701"/>
                              <a:gd name="T57" fmla="*/ T56 w 239"/>
                              <a:gd name="T58" fmla="+- 0 440 321"/>
                              <a:gd name="T59" fmla="*/ 440 h 137"/>
                              <a:gd name="T60" fmla="+- 0 7710 7701"/>
                              <a:gd name="T61" fmla="*/ T60 w 239"/>
                              <a:gd name="T62" fmla="+- 0 443 321"/>
                              <a:gd name="T63" fmla="*/ 443 h 137"/>
                              <a:gd name="T64" fmla="+- 0 7709 7701"/>
                              <a:gd name="T65" fmla="*/ T64 w 239"/>
                              <a:gd name="T66" fmla="+- 0 443 321"/>
                              <a:gd name="T67" fmla="*/ 443 h 137"/>
                              <a:gd name="T68" fmla="+- 0 7706 7701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3" y="132"/>
                                </a:lnTo>
                                <a:lnTo>
                                  <a:pt x="5" y="127"/>
                                </a:lnTo>
                                <a:lnTo>
                                  <a:pt x="8" y="122"/>
                                </a:lnTo>
                                <a:lnTo>
                                  <a:pt x="9" y="120"/>
                                </a:lnTo>
                                <a:lnTo>
                                  <a:pt x="10" y="118"/>
                                </a:lnTo>
                                <a:lnTo>
                                  <a:pt x="11" y="117"/>
                                </a:lnTo>
                                <a:lnTo>
                                  <a:pt x="51" y="70"/>
                                </a:lnTo>
                                <a:lnTo>
                                  <a:pt x="106" y="31"/>
                                </a:lnTo>
                                <a:lnTo>
                                  <a:pt x="168" y="6"/>
                                </a:lnTo>
                                <a:lnTo>
                                  <a:pt x="231" y="0"/>
                                </a:lnTo>
                                <a:lnTo>
                                  <a:pt x="239" y="55"/>
                                </a:lnTo>
                                <a:lnTo>
                                  <a:pt x="205" y="90"/>
                                </a:lnTo>
                                <a:lnTo>
                                  <a:pt x="145" y="110"/>
                                </a:lnTo>
                                <a:lnTo>
                                  <a:pt x="75" y="119"/>
                                </a:lnTo>
                                <a:lnTo>
                                  <a:pt x="9" y="122"/>
                                </a:lnTo>
                                <a:lnTo>
                                  <a:pt x="8" y="122"/>
                                </a:lnTo>
                                <a:lnTo>
                                  <a:pt x="5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2"/>
                        <wps:cNvSpPr>
                          <a:spLocks/>
                        </wps:cNvSpPr>
                        <wps:spPr bwMode="auto">
                          <a:xfrm>
                            <a:off x="7504" y="190"/>
                            <a:ext cx="178" cy="126"/>
                          </a:xfrm>
                          <a:custGeom>
                            <a:avLst/>
                            <a:gdLst>
                              <a:gd name="T0" fmla="+- 0 7682 7505"/>
                              <a:gd name="T1" fmla="*/ T0 w 178"/>
                              <a:gd name="T2" fmla="+- 0 316 190"/>
                              <a:gd name="T3" fmla="*/ 316 h 126"/>
                              <a:gd name="T4" fmla="+- 0 7680 7505"/>
                              <a:gd name="T5" fmla="*/ T4 w 178"/>
                              <a:gd name="T6" fmla="+- 0 312 190"/>
                              <a:gd name="T7" fmla="*/ 312 h 126"/>
                              <a:gd name="T8" fmla="+- 0 7679 7505"/>
                              <a:gd name="T9" fmla="*/ T8 w 178"/>
                              <a:gd name="T10" fmla="+- 0 307 190"/>
                              <a:gd name="T11" fmla="*/ 307 h 126"/>
                              <a:gd name="T12" fmla="+- 0 7676 7505"/>
                              <a:gd name="T13" fmla="*/ T12 w 178"/>
                              <a:gd name="T14" fmla="+- 0 303 190"/>
                              <a:gd name="T15" fmla="*/ 303 h 126"/>
                              <a:gd name="T16" fmla="+- 0 7646 7505"/>
                              <a:gd name="T17" fmla="*/ T16 w 178"/>
                              <a:gd name="T18" fmla="+- 0 258 190"/>
                              <a:gd name="T19" fmla="*/ 258 h 126"/>
                              <a:gd name="T20" fmla="+- 0 7604 7505"/>
                              <a:gd name="T21" fmla="*/ T20 w 178"/>
                              <a:gd name="T22" fmla="+- 0 221 190"/>
                              <a:gd name="T23" fmla="*/ 221 h 126"/>
                              <a:gd name="T24" fmla="+- 0 7555 7505"/>
                              <a:gd name="T25" fmla="*/ T24 w 178"/>
                              <a:gd name="T26" fmla="+- 0 196 190"/>
                              <a:gd name="T27" fmla="*/ 196 h 126"/>
                              <a:gd name="T28" fmla="+- 0 7505 7505"/>
                              <a:gd name="T29" fmla="*/ T28 w 178"/>
                              <a:gd name="T30" fmla="+- 0 190 190"/>
                              <a:gd name="T31" fmla="*/ 190 h 126"/>
                              <a:gd name="T32" fmla="+- 0 7506 7505"/>
                              <a:gd name="T33" fmla="*/ T32 w 178"/>
                              <a:gd name="T34" fmla="+- 0 254 190"/>
                              <a:gd name="T35" fmla="*/ 254 h 126"/>
                              <a:gd name="T36" fmla="+- 0 7549 7505"/>
                              <a:gd name="T37" fmla="*/ T36 w 178"/>
                              <a:gd name="T38" fmla="+- 0 287 190"/>
                              <a:gd name="T39" fmla="*/ 287 h 126"/>
                              <a:gd name="T40" fmla="+- 0 7613 7505"/>
                              <a:gd name="T41" fmla="*/ T40 w 178"/>
                              <a:gd name="T42" fmla="+- 0 300 190"/>
                              <a:gd name="T43" fmla="*/ 300 h 126"/>
                              <a:gd name="T44" fmla="+- 0 7675 7505"/>
                              <a:gd name="T45" fmla="*/ T44 w 178"/>
                              <a:gd name="T46" fmla="+- 0 303 190"/>
                              <a:gd name="T47" fmla="*/ 303 h 126"/>
                              <a:gd name="T48" fmla="+- 0 7676 7505"/>
                              <a:gd name="T49" fmla="*/ T48 w 178"/>
                              <a:gd name="T50" fmla="+- 0 303 190"/>
                              <a:gd name="T51" fmla="*/ 303 h 126"/>
                              <a:gd name="T52" fmla="+- 0 7679 7505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5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1" y="113"/>
                                </a:lnTo>
                                <a:lnTo>
                                  <a:pt x="141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1" y="64"/>
                                </a:lnTo>
                                <a:lnTo>
                                  <a:pt x="44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0" y="113"/>
                                </a:lnTo>
                                <a:lnTo>
                                  <a:pt x="171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668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docshape93"/>
                        <wps:cNvSpPr>
                          <a:spLocks/>
                        </wps:cNvSpPr>
                        <wps:spPr bwMode="auto">
                          <a:xfrm>
                            <a:off x="7442" y="453"/>
                            <a:ext cx="226" cy="100"/>
                          </a:xfrm>
                          <a:custGeom>
                            <a:avLst/>
                            <a:gdLst>
                              <a:gd name="T0" fmla="+- 0 7668 7442"/>
                              <a:gd name="T1" fmla="*/ T0 w 226"/>
                              <a:gd name="T2" fmla="+- 0 553 454"/>
                              <a:gd name="T3" fmla="*/ 553 h 100"/>
                              <a:gd name="T4" fmla="+- 0 7629 7442"/>
                              <a:gd name="T5" fmla="*/ T4 w 226"/>
                              <a:gd name="T6" fmla="+- 0 514 454"/>
                              <a:gd name="T7" fmla="*/ 514 h 100"/>
                              <a:gd name="T8" fmla="+- 0 7574 7442"/>
                              <a:gd name="T9" fmla="*/ T8 w 226"/>
                              <a:gd name="T10" fmla="+- 0 481 454"/>
                              <a:gd name="T11" fmla="*/ 481 h 100"/>
                              <a:gd name="T12" fmla="+- 0 7510 7442"/>
                              <a:gd name="T13" fmla="*/ T12 w 226"/>
                              <a:gd name="T14" fmla="+- 0 458 454"/>
                              <a:gd name="T15" fmla="*/ 458 h 100"/>
                              <a:gd name="T16" fmla="+- 0 7445 7442"/>
                              <a:gd name="T17" fmla="*/ T16 w 226"/>
                              <a:gd name="T18" fmla="+- 0 454 454"/>
                              <a:gd name="T19" fmla="*/ 454 h 100"/>
                              <a:gd name="T20" fmla="+- 0 7442 7442"/>
                              <a:gd name="T21" fmla="*/ T20 w 226"/>
                              <a:gd name="T22" fmla="+- 0 498 454"/>
                              <a:gd name="T23" fmla="*/ 498 h 100"/>
                              <a:gd name="T24" fmla="+- 0 7477 7442"/>
                              <a:gd name="T25" fmla="*/ T24 w 226"/>
                              <a:gd name="T26" fmla="+- 0 527 454"/>
                              <a:gd name="T27" fmla="*/ 527 h 100"/>
                              <a:gd name="T28" fmla="+- 0 7536 7442"/>
                              <a:gd name="T29" fmla="*/ T28 w 226"/>
                              <a:gd name="T30" fmla="+- 0 543 454"/>
                              <a:gd name="T31" fmla="*/ 543 h 100"/>
                              <a:gd name="T32" fmla="+- 0 7604 7442"/>
                              <a:gd name="T33" fmla="*/ T32 w 226"/>
                              <a:gd name="T34" fmla="+- 0 551 454"/>
                              <a:gd name="T35" fmla="*/ 551 h 100"/>
                              <a:gd name="T36" fmla="+- 0 7668 7442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6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2" y="27"/>
                                </a:lnTo>
                                <a:lnTo>
                                  <a:pt x="68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4" y="89"/>
                                </a:lnTo>
                                <a:lnTo>
                                  <a:pt x="162" y="97"/>
                                </a:lnTo>
                                <a:lnTo>
                                  <a:pt x="226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94"/>
                        <wps:cNvSpPr>
                          <a:spLocks/>
                        </wps:cNvSpPr>
                        <wps:spPr bwMode="auto">
                          <a:xfrm>
                            <a:off x="8463" y="321"/>
                            <a:ext cx="229" cy="122"/>
                          </a:xfrm>
                          <a:custGeom>
                            <a:avLst/>
                            <a:gdLst>
                              <a:gd name="T0" fmla="+- 0 8685 8464"/>
                              <a:gd name="T1" fmla="*/ T0 w 229"/>
                              <a:gd name="T2" fmla="+- 0 321 321"/>
                              <a:gd name="T3" fmla="*/ 321 h 122"/>
                              <a:gd name="T4" fmla="+- 0 8622 8464"/>
                              <a:gd name="T5" fmla="*/ T4 w 229"/>
                              <a:gd name="T6" fmla="+- 0 327 321"/>
                              <a:gd name="T7" fmla="*/ 327 h 122"/>
                              <a:gd name="T8" fmla="+- 0 8560 8464"/>
                              <a:gd name="T9" fmla="*/ T8 w 229"/>
                              <a:gd name="T10" fmla="+- 0 352 321"/>
                              <a:gd name="T11" fmla="*/ 352 h 122"/>
                              <a:gd name="T12" fmla="+- 0 8505 8464"/>
                              <a:gd name="T13" fmla="*/ T12 w 229"/>
                              <a:gd name="T14" fmla="+- 0 391 321"/>
                              <a:gd name="T15" fmla="*/ 391 h 122"/>
                              <a:gd name="T16" fmla="+- 0 8466 8464"/>
                              <a:gd name="T17" fmla="*/ T16 w 229"/>
                              <a:gd name="T18" fmla="+- 0 437 321"/>
                              <a:gd name="T19" fmla="*/ 437 h 122"/>
                              <a:gd name="T20" fmla="+- 0 8465 8464"/>
                              <a:gd name="T21" fmla="*/ T20 w 229"/>
                              <a:gd name="T22" fmla="+- 0 439 321"/>
                              <a:gd name="T23" fmla="*/ 439 h 122"/>
                              <a:gd name="T24" fmla="+- 0 8464 8464"/>
                              <a:gd name="T25" fmla="*/ T24 w 229"/>
                              <a:gd name="T26" fmla="+- 0 443 321"/>
                              <a:gd name="T27" fmla="*/ 443 h 122"/>
                              <a:gd name="T28" fmla="+- 0 8529 8464"/>
                              <a:gd name="T29" fmla="*/ T28 w 229"/>
                              <a:gd name="T30" fmla="+- 0 440 321"/>
                              <a:gd name="T31" fmla="*/ 440 h 122"/>
                              <a:gd name="T32" fmla="+- 0 8599 8464"/>
                              <a:gd name="T33" fmla="*/ T32 w 229"/>
                              <a:gd name="T34" fmla="+- 0 431 321"/>
                              <a:gd name="T35" fmla="*/ 431 h 122"/>
                              <a:gd name="T36" fmla="+- 0 8659 8464"/>
                              <a:gd name="T37" fmla="*/ T36 w 229"/>
                              <a:gd name="T38" fmla="+- 0 411 321"/>
                              <a:gd name="T39" fmla="*/ 411 h 122"/>
                              <a:gd name="T40" fmla="+- 0 8692 8464"/>
                              <a:gd name="T41" fmla="*/ T40 w 229"/>
                              <a:gd name="T42" fmla="+- 0 377 321"/>
                              <a:gd name="T43" fmla="*/ 377 h 122"/>
                              <a:gd name="T44" fmla="+- 0 8692 8464"/>
                              <a:gd name="T45" fmla="*/ T44 w 229"/>
                              <a:gd name="T46" fmla="+- 0 369 321"/>
                              <a:gd name="T47" fmla="*/ 369 h 122"/>
                              <a:gd name="T48" fmla="+- 0 8685 8464"/>
                              <a:gd name="T49" fmla="*/ T48 w 229"/>
                              <a:gd name="T50" fmla="+- 0 321 321"/>
                              <a:gd name="T51" fmla="*/ 32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29" h="122">
                                <a:moveTo>
                                  <a:pt x="221" y="0"/>
                                </a:moveTo>
                                <a:lnTo>
                                  <a:pt x="158" y="6"/>
                                </a:lnTo>
                                <a:lnTo>
                                  <a:pt x="96" y="31"/>
                                </a:lnTo>
                                <a:lnTo>
                                  <a:pt x="41" y="70"/>
                                </a:lnTo>
                                <a:lnTo>
                                  <a:pt x="2" y="116"/>
                                </a:lnTo>
                                <a:lnTo>
                                  <a:pt x="1" y="118"/>
                                </a:lnTo>
                                <a:lnTo>
                                  <a:pt x="0" y="122"/>
                                </a:lnTo>
                                <a:lnTo>
                                  <a:pt x="65" y="119"/>
                                </a:lnTo>
                                <a:lnTo>
                                  <a:pt x="135" y="110"/>
                                </a:lnTo>
                                <a:lnTo>
                                  <a:pt x="195" y="90"/>
                                </a:lnTo>
                                <a:lnTo>
                                  <a:pt x="228" y="56"/>
                                </a:lnTo>
                                <a:lnTo>
                                  <a:pt x="228" y="48"/>
                                </a:lnTo>
                                <a:lnTo>
                                  <a:pt x="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95"/>
                        <wps:cNvSpPr>
                          <a:spLocks/>
                        </wps:cNvSpPr>
                        <wps:spPr bwMode="auto">
                          <a:xfrm>
                            <a:off x="8462" y="437"/>
                            <a:ext cx="4" cy="6"/>
                          </a:xfrm>
                          <a:custGeom>
                            <a:avLst/>
                            <a:gdLst>
                              <a:gd name="T0" fmla="+- 0 8466 8462"/>
                              <a:gd name="T1" fmla="*/ T0 w 4"/>
                              <a:gd name="T2" fmla="+- 0 438 438"/>
                              <a:gd name="T3" fmla="*/ 438 h 6"/>
                              <a:gd name="T4" fmla="+- 0 8464 8462"/>
                              <a:gd name="T5" fmla="*/ T4 w 4"/>
                              <a:gd name="T6" fmla="+- 0 439 438"/>
                              <a:gd name="T7" fmla="*/ 439 h 6"/>
                              <a:gd name="T8" fmla="+- 0 8463 8462"/>
                              <a:gd name="T9" fmla="*/ T8 w 4"/>
                              <a:gd name="T10" fmla="+- 0 441 438"/>
                              <a:gd name="T11" fmla="*/ 441 h 6"/>
                              <a:gd name="T12" fmla="+- 0 8462 8462"/>
                              <a:gd name="T13" fmla="*/ T12 w 4"/>
                              <a:gd name="T14" fmla="+- 0 443 438"/>
                              <a:gd name="T15" fmla="*/ 443 h 6"/>
                              <a:gd name="T16" fmla="+- 0 8464 8462"/>
                              <a:gd name="T17" fmla="*/ T16 w 4"/>
                              <a:gd name="T18" fmla="+- 0 443 438"/>
                              <a:gd name="T19" fmla="*/ 443 h 6"/>
                              <a:gd name="T20" fmla="+- 0 8465 8462"/>
                              <a:gd name="T21" fmla="*/ T20 w 4"/>
                              <a:gd name="T22" fmla="+- 0 439 438"/>
                              <a:gd name="T23" fmla="*/ 439 h 6"/>
                              <a:gd name="T24" fmla="+- 0 8466 8462"/>
                              <a:gd name="T25" fmla="*/ T24 w 4"/>
                              <a:gd name="T26" fmla="+- 0 438 438"/>
                              <a:gd name="T27" fmla="*/ 43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" h="6">
                                <a:moveTo>
                                  <a:pt x="4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2" y="5"/>
                                </a:lnTo>
                                <a:lnTo>
                                  <a:pt x="3" y="1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B648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96"/>
                        <wps:cNvSpPr>
                          <a:spLocks/>
                        </wps:cNvSpPr>
                        <wps:spPr bwMode="auto">
                          <a:xfrm>
                            <a:off x="8195" y="190"/>
                            <a:ext cx="234" cy="364"/>
                          </a:xfrm>
                          <a:custGeom>
                            <a:avLst/>
                            <a:gdLst>
                              <a:gd name="T0" fmla="+- 0 8421 8196"/>
                              <a:gd name="T1" fmla="*/ T0 w 234"/>
                              <a:gd name="T2" fmla="+- 0 553 190"/>
                              <a:gd name="T3" fmla="*/ 553 h 364"/>
                              <a:gd name="T4" fmla="+- 0 8383 8196"/>
                              <a:gd name="T5" fmla="*/ T4 w 234"/>
                              <a:gd name="T6" fmla="+- 0 514 190"/>
                              <a:gd name="T7" fmla="*/ 514 h 364"/>
                              <a:gd name="T8" fmla="+- 0 8327 8196"/>
                              <a:gd name="T9" fmla="*/ T8 w 234"/>
                              <a:gd name="T10" fmla="+- 0 481 190"/>
                              <a:gd name="T11" fmla="*/ 481 h 364"/>
                              <a:gd name="T12" fmla="+- 0 8263 8196"/>
                              <a:gd name="T13" fmla="*/ T12 w 234"/>
                              <a:gd name="T14" fmla="+- 0 458 190"/>
                              <a:gd name="T15" fmla="*/ 458 h 364"/>
                              <a:gd name="T16" fmla="+- 0 8199 8196"/>
                              <a:gd name="T17" fmla="*/ T16 w 234"/>
                              <a:gd name="T18" fmla="+- 0 454 190"/>
                              <a:gd name="T19" fmla="*/ 454 h 364"/>
                              <a:gd name="T20" fmla="+- 0 8196 8196"/>
                              <a:gd name="T21" fmla="*/ T20 w 234"/>
                              <a:gd name="T22" fmla="+- 0 498 190"/>
                              <a:gd name="T23" fmla="*/ 498 h 364"/>
                              <a:gd name="T24" fmla="+- 0 8231 8196"/>
                              <a:gd name="T25" fmla="*/ T24 w 234"/>
                              <a:gd name="T26" fmla="+- 0 527 190"/>
                              <a:gd name="T27" fmla="*/ 527 h 364"/>
                              <a:gd name="T28" fmla="+- 0 8289 8196"/>
                              <a:gd name="T29" fmla="*/ T28 w 234"/>
                              <a:gd name="T30" fmla="+- 0 543 190"/>
                              <a:gd name="T31" fmla="*/ 543 h 364"/>
                              <a:gd name="T32" fmla="+- 0 8357 8196"/>
                              <a:gd name="T33" fmla="*/ T32 w 234"/>
                              <a:gd name="T34" fmla="+- 0 551 190"/>
                              <a:gd name="T35" fmla="*/ 551 h 364"/>
                              <a:gd name="T36" fmla="+- 0 8421 8196"/>
                              <a:gd name="T37" fmla="*/ T36 w 234"/>
                              <a:gd name="T38" fmla="+- 0 553 190"/>
                              <a:gd name="T39" fmla="*/ 553 h 364"/>
                              <a:gd name="T40" fmla="+- 0 8430 8196"/>
                              <a:gd name="T41" fmla="*/ T40 w 234"/>
                              <a:gd name="T42" fmla="+- 0 303 190"/>
                              <a:gd name="T43" fmla="*/ 303 h 364"/>
                              <a:gd name="T44" fmla="+- 0 8400 8196"/>
                              <a:gd name="T45" fmla="*/ T44 w 234"/>
                              <a:gd name="T46" fmla="+- 0 259 190"/>
                              <a:gd name="T47" fmla="*/ 259 h 364"/>
                              <a:gd name="T48" fmla="+- 0 8357 8196"/>
                              <a:gd name="T49" fmla="*/ T48 w 234"/>
                              <a:gd name="T50" fmla="+- 0 221 190"/>
                              <a:gd name="T51" fmla="*/ 221 h 364"/>
                              <a:gd name="T52" fmla="+- 0 8308 8196"/>
                              <a:gd name="T53" fmla="*/ T52 w 234"/>
                              <a:gd name="T54" fmla="+- 0 196 190"/>
                              <a:gd name="T55" fmla="*/ 196 h 364"/>
                              <a:gd name="T56" fmla="+- 0 8258 8196"/>
                              <a:gd name="T57" fmla="*/ T56 w 234"/>
                              <a:gd name="T58" fmla="+- 0 190 190"/>
                              <a:gd name="T59" fmla="*/ 190 h 364"/>
                              <a:gd name="T60" fmla="+- 0 8260 8196"/>
                              <a:gd name="T61" fmla="*/ T60 w 234"/>
                              <a:gd name="T62" fmla="+- 0 254 190"/>
                              <a:gd name="T63" fmla="*/ 254 h 364"/>
                              <a:gd name="T64" fmla="+- 0 8303 8196"/>
                              <a:gd name="T65" fmla="*/ T64 w 234"/>
                              <a:gd name="T66" fmla="+- 0 287 190"/>
                              <a:gd name="T67" fmla="*/ 287 h 364"/>
                              <a:gd name="T68" fmla="+- 0 8366 8196"/>
                              <a:gd name="T69" fmla="*/ T68 w 234"/>
                              <a:gd name="T70" fmla="+- 0 300 190"/>
                              <a:gd name="T71" fmla="*/ 300 h 364"/>
                              <a:gd name="T72" fmla="+- 0 8429 8196"/>
                              <a:gd name="T73" fmla="*/ T72 w 234"/>
                              <a:gd name="T74" fmla="+- 0 303 190"/>
                              <a:gd name="T75" fmla="*/ 303 h 364"/>
                              <a:gd name="T76" fmla="+- 0 8430 8196"/>
                              <a:gd name="T77" fmla="*/ T76 w 234"/>
                              <a:gd name="T78" fmla="+- 0 303 190"/>
                              <a:gd name="T79" fmla="*/ 303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4" h="364">
                                <a:moveTo>
                                  <a:pt x="225" y="363"/>
                                </a:moveTo>
                                <a:lnTo>
                                  <a:pt x="187" y="324"/>
                                </a:lnTo>
                                <a:lnTo>
                                  <a:pt x="131" y="291"/>
                                </a:lnTo>
                                <a:lnTo>
                                  <a:pt x="67" y="268"/>
                                </a:lnTo>
                                <a:lnTo>
                                  <a:pt x="3" y="264"/>
                                </a:lnTo>
                                <a:lnTo>
                                  <a:pt x="0" y="308"/>
                                </a:lnTo>
                                <a:lnTo>
                                  <a:pt x="35" y="337"/>
                                </a:lnTo>
                                <a:lnTo>
                                  <a:pt x="93" y="353"/>
                                </a:lnTo>
                                <a:lnTo>
                                  <a:pt x="161" y="361"/>
                                </a:lnTo>
                                <a:lnTo>
                                  <a:pt x="225" y="363"/>
                                </a:lnTo>
                                <a:close/>
                                <a:moveTo>
                                  <a:pt x="234" y="113"/>
                                </a:moveTo>
                                <a:lnTo>
                                  <a:pt x="204" y="69"/>
                                </a:lnTo>
                                <a:lnTo>
                                  <a:pt x="161" y="31"/>
                                </a:lnTo>
                                <a:lnTo>
                                  <a:pt x="112" y="6"/>
                                </a:lnTo>
                                <a:lnTo>
                                  <a:pt x="62" y="0"/>
                                </a:lnTo>
                                <a:lnTo>
                                  <a:pt x="64" y="64"/>
                                </a:lnTo>
                                <a:lnTo>
                                  <a:pt x="107" y="97"/>
                                </a:lnTo>
                                <a:lnTo>
                                  <a:pt x="170" y="110"/>
                                </a:lnTo>
                                <a:lnTo>
                                  <a:pt x="233" y="113"/>
                                </a:lnTo>
                                <a:lnTo>
                                  <a:pt x="23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9F23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97"/>
                        <wps:cNvSpPr>
                          <a:spLocks/>
                        </wps:cNvSpPr>
                        <wps:spPr bwMode="auto">
                          <a:xfrm>
                            <a:off x="8429" y="437"/>
                            <a:ext cx="37" cy="311"/>
                          </a:xfrm>
                          <a:custGeom>
                            <a:avLst/>
                            <a:gdLst>
                              <a:gd name="T0" fmla="+- 0 8466 8429"/>
                              <a:gd name="T1" fmla="*/ T0 w 37"/>
                              <a:gd name="T2" fmla="+- 0 438 438"/>
                              <a:gd name="T3" fmla="*/ 438 h 311"/>
                              <a:gd name="T4" fmla="+- 0 8465 8429"/>
                              <a:gd name="T5" fmla="*/ T4 w 37"/>
                              <a:gd name="T6" fmla="+- 0 439 438"/>
                              <a:gd name="T7" fmla="*/ 439 h 311"/>
                              <a:gd name="T8" fmla="+- 0 8464 8429"/>
                              <a:gd name="T9" fmla="*/ T8 w 37"/>
                              <a:gd name="T10" fmla="+- 0 441 438"/>
                              <a:gd name="T11" fmla="*/ 441 h 311"/>
                              <a:gd name="T12" fmla="+- 0 8464 8429"/>
                              <a:gd name="T13" fmla="*/ T12 w 37"/>
                              <a:gd name="T14" fmla="+- 0 443 438"/>
                              <a:gd name="T15" fmla="*/ 443 h 311"/>
                              <a:gd name="T16" fmla="+- 0 8458 8429"/>
                              <a:gd name="T17" fmla="*/ T16 w 37"/>
                              <a:gd name="T18" fmla="+- 0 458 438"/>
                              <a:gd name="T19" fmla="*/ 458 h 311"/>
                              <a:gd name="T20" fmla="+- 0 8438 8429"/>
                              <a:gd name="T21" fmla="*/ T20 w 37"/>
                              <a:gd name="T22" fmla="+- 0 537 438"/>
                              <a:gd name="T23" fmla="*/ 537 h 311"/>
                              <a:gd name="T24" fmla="+- 0 8430 8429"/>
                              <a:gd name="T25" fmla="*/ T24 w 37"/>
                              <a:gd name="T26" fmla="+- 0 612 438"/>
                              <a:gd name="T27" fmla="*/ 612 h 311"/>
                              <a:gd name="T28" fmla="+- 0 8429 8429"/>
                              <a:gd name="T29" fmla="*/ T28 w 37"/>
                              <a:gd name="T30" fmla="+- 0 651 438"/>
                              <a:gd name="T31" fmla="*/ 651 h 311"/>
                              <a:gd name="T32" fmla="+- 0 8430 8429"/>
                              <a:gd name="T33" fmla="*/ T32 w 37"/>
                              <a:gd name="T34" fmla="+- 0 676 438"/>
                              <a:gd name="T35" fmla="*/ 676 h 311"/>
                              <a:gd name="T36" fmla="+- 0 8431 8429"/>
                              <a:gd name="T37" fmla="*/ T36 w 37"/>
                              <a:gd name="T38" fmla="+- 0 700 438"/>
                              <a:gd name="T39" fmla="*/ 700 h 311"/>
                              <a:gd name="T40" fmla="+- 0 8433 8429"/>
                              <a:gd name="T41" fmla="*/ T40 w 37"/>
                              <a:gd name="T42" fmla="+- 0 724 438"/>
                              <a:gd name="T43" fmla="*/ 724 h 311"/>
                              <a:gd name="T44" fmla="+- 0 8436 8429"/>
                              <a:gd name="T45" fmla="*/ T44 w 37"/>
                              <a:gd name="T46" fmla="+- 0 748 438"/>
                              <a:gd name="T47" fmla="*/ 74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7" h="311">
                                <a:moveTo>
                                  <a:pt x="37" y="0"/>
                                </a:moveTo>
                                <a:lnTo>
                                  <a:pt x="36" y="1"/>
                                </a:lnTo>
                                <a:lnTo>
                                  <a:pt x="35" y="3"/>
                                </a:lnTo>
                                <a:lnTo>
                                  <a:pt x="35" y="5"/>
                                </a:lnTo>
                                <a:lnTo>
                                  <a:pt x="29" y="20"/>
                                </a:lnTo>
                                <a:lnTo>
                                  <a:pt x="9" y="99"/>
                                </a:lnTo>
                                <a:lnTo>
                                  <a:pt x="1" y="174"/>
                                </a:lnTo>
                                <a:lnTo>
                                  <a:pt x="0" y="213"/>
                                </a:lnTo>
                                <a:lnTo>
                                  <a:pt x="1" y="238"/>
                                </a:lnTo>
                                <a:lnTo>
                                  <a:pt x="2" y="262"/>
                                </a:lnTo>
                                <a:lnTo>
                                  <a:pt x="4" y="286"/>
                                </a:lnTo>
                                <a:lnTo>
                                  <a:pt x="7" y="31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98"/>
                        <wps:cNvSpPr>
                          <a:spLocks/>
                        </wps:cNvSpPr>
                        <wps:spPr bwMode="auto">
                          <a:xfrm>
                            <a:off x="8405" y="276"/>
                            <a:ext cx="61" cy="171"/>
                          </a:xfrm>
                          <a:custGeom>
                            <a:avLst/>
                            <a:gdLst>
                              <a:gd name="T0" fmla="+- 0 8405 8405"/>
                              <a:gd name="T1" fmla="*/ T0 w 61"/>
                              <a:gd name="T2" fmla="+- 0 276 276"/>
                              <a:gd name="T3" fmla="*/ 276 h 171"/>
                              <a:gd name="T4" fmla="+- 0 8439 8405"/>
                              <a:gd name="T5" fmla="*/ T4 w 61"/>
                              <a:gd name="T6" fmla="+- 0 327 276"/>
                              <a:gd name="T7" fmla="*/ 327 h 171"/>
                              <a:gd name="T8" fmla="+- 0 8456 8405"/>
                              <a:gd name="T9" fmla="*/ T8 w 61"/>
                              <a:gd name="T10" fmla="+- 0 376 276"/>
                              <a:gd name="T11" fmla="*/ 376 h 171"/>
                              <a:gd name="T12" fmla="+- 0 8462 8405"/>
                              <a:gd name="T13" fmla="*/ T12 w 61"/>
                              <a:gd name="T14" fmla="+- 0 393 276"/>
                              <a:gd name="T15" fmla="*/ 393 h 171"/>
                              <a:gd name="T16" fmla="+- 0 8465 8405"/>
                              <a:gd name="T17" fmla="*/ T16 w 61"/>
                              <a:gd name="T18" fmla="+- 0 404 276"/>
                              <a:gd name="T19" fmla="*/ 404 h 171"/>
                              <a:gd name="T20" fmla="+- 0 8465 8405"/>
                              <a:gd name="T21" fmla="*/ T20 w 61"/>
                              <a:gd name="T22" fmla="+- 0 417 276"/>
                              <a:gd name="T23" fmla="*/ 417 h 171"/>
                              <a:gd name="T24" fmla="+- 0 8462 8405"/>
                              <a:gd name="T25" fmla="*/ T24 w 61"/>
                              <a:gd name="T26" fmla="+- 0 431 276"/>
                              <a:gd name="T27" fmla="*/ 431 h 171"/>
                              <a:gd name="T28" fmla="+- 0 8458 8405"/>
                              <a:gd name="T29" fmla="*/ T28 w 61"/>
                              <a:gd name="T30" fmla="+- 0 446 276"/>
                              <a:gd name="T31" fmla="*/ 446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" h="171">
                                <a:moveTo>
                                  <a:pt x="0" y="0"/>
                                </a:moveTo>
                                <a:lnTo>
                                  <a:pt x="34" y="51"/>
                                </a:lnTo>
                                <a:lnTo>
                                  <a:pt x="51" y="100"/>
                                </a:lnTo>
                                <a:lnTo>
                                  <a:pt x="57" y="117"/>
                                </a:lnTo>
                                <a:lnTo>
                                  <a:pt x="60" y="128"/>
                                </a:lnTo>
                                <a:lnTo>
                                  <a:pt x="60" y="141"/>
                                </a:lnTo>
                                <a:lnTo>
                                  <a:pt x="57" y="155"/>
                                </a:lnTo>
                                <a:lnTo>
                                  <a:pt x="53" y="170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99"/>
                        <wps:cNvSpPr>
                          <a:spLocks/>
                        </wps:cNvSpPr>
                        <wps:spPr bwMode="auto">
                          <a:xfrm>
                            <a:off x="8454" y="321"/>
                            <a:ext cx="239" cy="137"/>
                          </a:xfrm>
                          <a:custGeom>
                            <a:avLst/>
                            <a:gdLst>
                              <a:gd name="T0" fmla="+- 0 8455 8455"/>
                              <a:gd name="T1" fmla="*/ T0 w 239"/>
                              <a:gd name="T2" fmla="+- 0 457 321"/>
                              <a:gd name="T3" fmla="*/ 457 h 137"/>
                              <a:gd name="T4" fmla="+- 0 8457 8455"/>
                              <a:gd name="T5" fmla="*/ T4 w 239"/>
                              <a:gd name="T6" fmla="+- 0 453 321"/>
                              <a:gd name="T7" fmla="*/ 453 h 137"/>
                              <a:gd name="T8" fmla="+- 0 8459 8455"/>
                              <a:gd name="T9" fmla="*/ T8 w 239"/>
                              <a:gd name="T10" fmla="+- 0 448 321"/>
                              <a:gd name="T11" fmla="*/ 448 h 137"/>
                              <a:gd name="T12" fmla="+- 0 8462 8455"/>
                              <a:gd name="T13" fmla="*/ T12 w 239"/>
                              <a:gd name="T14" fmla="+- 0 443 321"/>
                              <a:gd name="T15" fmla="*/ 443 h 137"/>
                              <a:gd name="T16" fmla="+- 0 8463 8455"/>
                              <a:gd name="T17" fmla="*/ T16 w 239"/>
                              <a:gd name="T18" fmla="+- 0 441 321"/>
                              <a:gd name="T19" fmla="*/ 441 h 137"/>
                              <a:gd name="T20" fmla="+- 0 8464 8455"/>
                              <a:gd name="T21" fmla="*/ T20 w 239"/>
                              <a:gd name="T22" fmla="+- 0 439 321"/>
                              <a:gd name="T23" fmla="*/ 439 h 137"/>
                              <a:gd name="T24" fmla="+- 0 8466 8455"/>
                              <a:gd name="T25" fmla="*/ T24 w 239"/>
                              <a:gd name="T26" fmla="+- 0 438 321"/>
                              <a:gd name="T27" fmla="*/ 438 h 137"/>
                              <a:gd name="T28" fmla="+- 0 8505 8455"/>
                              <a:gd name="T29" fmla="*/ T28 w 239"/>
                              <a:gd name="T30" fmla="+- 0 391 321"/>
                              <a:gd name="T31" fmla="*/ 391 h 137"/>
                              <a:gd name="T32" fmla="+- 0 8560 8455"/>
                              <a:gd name="T33" fmla="*/ T32 w 239"/>
                              <a:gd name="T34" fmla="+- 0 352 321"/>
                              <a:gd name="T35" fmla="*/ 352 h 137"/>
                              <a:gd name="T36" fmla="+- 0 8622 8455"/>
                              <a:gd name="T37" fmla="*/ T36 w 239"/>
                              <a:gd name="T38" fmla="+- 0 327 321"/>
                              <a:gd name="T39" fmla="*/ 327 h 137"/>
                              <a:gd name="T40" fmla="+- 0 8685 8455"/>
                              <a:gd name="T41" fmla="*/ T40 w 239"/>
                              <a:gd name="T42" fmla="+- 0 321 321"/>
                              <a:gd name="T43" fmla="*/ 321 h 137"/>
                              <a:gd name="T44" fmla="+- 0 8693 8455"/>
                              <a:gd name="T45" fmla="*/ T44 w 239"/>
                              <a:gd name="T46" fmla="+- 0 376 321"/>
                              <a:gd name="T47" fmla="*/ 376 h 137"/>
                              <a:gd name="T48" fmla="+- 0 8659 8455"/>
                              <a:gd name="T49" fmla="*/ T48 w 239"/>
                              <a:gd name="T50" fmla="+- 0 411 321"/>
                              <a:gd name="T51" fmla="*/ 411 h 137"/>
                              <a:gd name="T52" fmla="+- 0 8599 8455"/>
                              <a:gd name="T53" fmla="*/ T52 w 239"/>
                              <a:gd name="T54" fmla="+- 0 431 321"/>
                              <a:gd name="T55" fmla="*/ 431 h 137"/>
                              <a:gd name="T56" fmla="+- 0 8529 8455"/>
                              <a:gd name="T57" fmla="*/ T56 w 239"/>
                              <a:gd name="T58" fmla="+- 0 440 321"/>
                              <a:gd name="T59" fmla="*/ 440 h 137"/>
                              <a:gd name="T60" fmla="+- 0 8464 8455"/>
                              <a:gd name="T61" fmla="*/ T60 w 239"/>
                              <a:gd name="T62" fmla="+- 0 443 321"/>
                              <a:gd name="T63" fmla="*/ 443 h 137"/>
                              <a:gd name="T64" fmla="+- 0 8462 8455"/>
                              <a:gd name="T65" fmla="*/ T64 w 239"/>
                              <a:gd name="T66" fmla="+- 0 443 321"/>
                              <a:gd name="T67" fmla="*/ 443 h 137"/>
                              <a:gd name="T68" fmla="+- 0 8459 8455"/>
                              <a:gd name="T69" fmla="*/ T68 w 239"/>
                              <a:gd name="T70" fmla="+- 0 443 321"/>
                              <a:gd name="T71" fmla="*/ 443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9" h="137">
                                <a:moveTo>
                                  <a:pt x="0" y="136"/>
                                </a:move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7" y="122"/>
                                </a:lnTo>
                                <a:lnTo>
                                  <a:pt x="8" y="120"/>
                                </a:lnTo>
                                <a:lnTo>
                                  <a:pt x="9" y="118"/>
                                </a:lnTo>
                                <a:lnTo>
                                  <a:pt x="11" y="117"/>
                                </a:lnTo>
                                <a:lnTo>
                                  <a:pt x="50" y="70"/>
                                </a:lnTo>
                                <a:lnTo>
                                  <a:pt x="105" y="31"/>
                                </a:lnTo>
                                <a:lnTo>
                                  <a:pt x="167" y="6"/>
                                </a:lnTo>
                                <a:lnTo>
                                  <a:pt x="230" y="0"/>
                                </a:lnTo>
                                <a:lnTo>
                                  <a:pt x="238" y="55"/>
                                </a:lnTo>
                                <a:lnTo>
                                  <a:pt x="204" y="90"/>
                                </a:lnTo>
                                <a:lnTo>
                                  <a:pt x="144" y="110"/>
                                </a:lnTo>
                                <a:lnTo>
                                  <a:pt x="74" y="119"/>
                                </a:lnTo>
                                <a:lnTo>
                                  <a:pt x="9" y="122"/>
                                </a:lnTo>
                                <a:lnTo>
                                  <a:pt x="7" y="122"/>
                                </a:lnTo>
                                <a:lnTo>
                                  <a:pt x="4" y="122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00"/>
                        <wps:cNvSpPr>
                          <a:spLocks/>
                        </wps:cNvSpPr>
                        <wps:spPr bwMode="auto">
                          <a:xfrm>
                            <a:off x="8258" y="190"/>
                            <a:ext cx="178" cy="126"/>
                          </a:xfrm>
                          <a:custGeom>
                            <a:avLst/>
                            <a:gdLst>
                              <a:gd name="T0" fmla="+- 0 8435 8258"/>
                              <a:gd name="T1" fmla="*/ T0 w 178"/>
                              <a:gd name="T2" fmla="+- 0 316 190"/>
                              <a:gd name="T3" fmla="*/ 316 h 126"/>
                              <a:gd name="T4" fmla="+- 0 8434 8258"/>
                              <a:gd name="T5" fmla="*/ T4 w 178"/>
                              <a:gd name="T6" fmla="+- 0 312 190"/>
                              <a:gd name="T7" fmla="*/ 312 h 126"/>
                              <a:gd name="T8" fmla="+- 0 8432 8258"/>
                              <a:gd name="T9" fmla="*/ T8 w 178"/>
                              <a:gd name="T10" fmla="+- 0 307 190"/>
                              <a:gd name="T11" fmla="*/ 307 h 126"/>
                              <a:gd name="T12" fmla="+- 0 8430 8258"/>
                              <a:gd name="T13" fmla="*/ T12 w 178"/>
                              <a:gd name="T14" fmla="+- 0 303 190"/>
                              <a:gd name="T15" fmla="*/ 303 h 126"/>
                              <a:gd name="T16" fmla="+- 0 8400 8258"/>
                              <a:gd name="T17" fmla="*/ T16 w 178"/>
                              <a:gd name="T18" fmla="+- 0 258 190"/>
                              <a:gd name="T19" fmla="*/ 258 h 126"/>
                              <a:gd name="T20" fmla="+- 0 8357 8258"/>
                              <a:gd name="T21" fmla="*/ T20 w 178"/>
                              <a:gd name="T22" fmla="+- 0 221 190"/>
                              <a:gd name="T23" fmla="*/ 221 h 126"/>
                              <a:gd name="T24" fmla="+- 0 8308 8258"/>
                              <a:gd name="T25" fmla="*/ T24 w 178"/>
                              <a:gd name="T26" fmla="+- 0 196 190"/>
                              <a:gd name="T27" fmla="*/ 196 h 126"/>
                              <a:gd name="T28" fmla="+- 0 8258 8258"/>
                              <a:gd name="T29" fmla="*/ T28 w 178"/>
                              <a:gd name="T30" fmla="+- 0 190 190"/>
                              <a:gd name="T31" fmla="*/ 190 h 126"/>
                              <a:gd name="T32" fmla="+- 0 8260 8258"/>
                              <a:gd name="T33" fmla="*/ T32 w 178"/>
                              <a:gd name="T34" fmla="+- 0 254 190"/>
                              <a:gd name="T35" fmla="*/ 254 h 126"/>
                              <a:gd name="T36" fmla="+- 0 8303 8258"/>
                              <a:gd name="T37" fmla="*/ T36 w 178"/>
                              <a:gd name="T38" fmla="+- 0 287 190"/>
                              <a:gd name="T39" fmla="*/ 287 h 126"/>
                              <a:gd name="T40" fmla="+- 0 8366 8258"/>
                              <a:gd name="T41" fmla="*/ T40 w 178"/>
                              <a:gd name="T42" fmla="+- 0 300 190"/>
                              <a:gd name="T43" fmla="*/ 300 h 126"/>
                              <a:gd name="T44" fmla="+- 0 8429 8258"/>
                              <a:gd name="T45" fmla="*/ T44 w 178"/>
                              <a:gd name="T46" fmla="+- 0 303 190"/>
                              <a:gd name="T47" fmla="*/ 303 h 126"/>
                              <a:gd name="T48" fmla="+- 0 8430 8258"/>
                              <a:gd name="T49" fmla="*/ T48 w 178"/>
                              <a:gd name="T50" fmla="+- 0 303 190"/>
                              <a:gd name="T51" fmla="*/ 303 h 126"/>
                              <a:gd name="T52" fmla="+- 0 8432 8258"/>
                              <a:gd name="T53" fmla="*/ T52 w 178"/>
                              <a:gd name="T54" fmla="+- 0 303 190"/>
                              <a:gd name="T55" fmla="*/ 30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8" h="126">
                                <a:moveTo>
                                  <a:pt x="177" y="126"/>
                                </a:moveTo>
                                <a:lnTo>
                                  <a:pt x="176" y="122"/>
                                </a:lnTo>
                                <a:lnTo>
                                  <a:pt x="174" y="117"/>
                                </a:lnTo>
                                <a:lnTo>
                                  <a:pt x="172" y="113"/>
                                </a:lnTo>
                                <a:lnTo>
                                  <a:pt x="142" y="68"/>
                                </a:lnTo>
                                <a:lnTo>
                                  <a:pt x="99" y="31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lnTo>
                                  <a:pt x="2" y="64"/>
                                </a:lnTo>
                                <a:lnTo>
                                  <a:pt x="45" y="97"/>
                                </a:lnTo>
                                <a:lnTo>
                                  <a:pt x="108" y="110"/>
                                </a:lnTo>
                                <a:lnTo>
                                  <a:pt x="171" y="113"/>
                                </a:lnTo>
                                <a:lnTo>
                                  <a:pt x="172" y="113"/>
                                </a:lnTo>
                                <a:lnTo>
                                  <a:pt x="174" y="113"/>
                                </a:lnTo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421" y="55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6293">
                            <a:solidFill>
                              <a:srgbClr val="0139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docshape101"/>
                        <wps:cNvSpPr>
                          <a:spLocks/>
                        </wps:cNvSpPr>
                        <wps:spPr bwMode="auto">
                          <a:xfrm>
                            <a:off x="8195" y="453"/>
                            <a:ext cx="226" cy="100"/>
                          </a:xfrm>
                          <a:custGeom>
                            <a:avLst/>
                            <a:gdLst>
                              <a:gd name="T0" fmla="+- 0 8421 8196"/>
                              <a:gd name="T1" fmla="*/ T0 w 226"/>
                              <a:gd name="T2" fmla="+- 0 553 454"/>
                              <a:gd name="T3" fmla="*/ 553 h 100"/>
                              <a:gd name="T4" fmla="+- 0 8383 8196"/>
                              <a:gd name="T5" fmla="*/ T4 w 226"/>
                              <a:gd name="T6" fmla="+- 0 514 454"/>
                              <a:gd name="T7" fmla="*/ 514 h 100"/>
                              <a:gd name="T8" fmla="+- 0 8327 8196"/>
                              <a:gd name="T9" fmla="*/ T8 w 226"/>
                              <a:gd name="T10" fmla="+- 0 481 454"/>
                              <a:gd name="T11" fmla="*/ 481 h 100"/>
                              <a:gd name="T12" fmla="+- 0 8263 8196"/>
                              <a:gd name="T13" fmla="*/ T12 w 226"/>
                              <a:gd name="T14" fmla="+- 0 458 454"/>
                              <a:gd name="T15" fmla="*/ 458 h 100"/>
                              <a:gd name="T16" fmla="+- 0 8199 8196"/>
                              <a:gd name="T17" fmla="*/ T16 w 226"/>
                              <a:gd name="T18" fmla="+- 0 454 454"/>
                              <a:gd name="T19" fmla="*/ 454 h 100"/>
                              <a:gd name="T20" fmla="+- 0 8196 8196"/>
                              <a:gd name="T21" fmla="*/ T20 w 226"/>
                              <a:gd name="T22" fmla="+- 0 498 454"/>
                              <a:gd name="T23" fmla="*/ 498 h 100"/>
                              <a:gd name="T24" fmla="+- 0 8231 8196"/>
                              <a:gd name="T25" fmla="*/ T24 w 226"/>
                              <a:gd name="T26" fmla="+- 0 527 454"/>
                              <a:gd name="T27" fmla="*/ 527 h 100"/>
                              <a:gd name="T28" fmla="+- 0 8289 8196"/>
                              <a:gd name="T29" fmla="*/ T28 w 226"/>
                              <a:gd name="T30" fmla="+- 0 543 454"/>
                              <a:gd name="T31" fmla="*/ 543 h 100"/>
                              <a:gd name="T32" fmla="+- 0 8357 8196"/>
                              <a:gd name="T33" fmla="*/ T32 w 226"/>
                              <a:gd name="T34" fmla="+- 0 551 454"/>
                              <a:gd name="T35" fmla="*/ 551 h 100"/>
                              <a:gd name="T36" fmla="+- 0 8421 8196"/>
                              <a:gd name="T37" fmla="*/ T36 w 226"/>
                              <a:gd name="T38" fmla="+- 0 553 454"/>
                              <a:gd name="T39" fmla="*/ 5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6" h="100">
                                <a:moveTo>
                                  <a:pt x="225" y="99"/>
                                </a:moveTo>
                                <a:lnTo>
                                  <a:pt x="187" y="60"/>
                                </a:lnTo>
                                <a:lnTo>
                                  <a:pt x="131" y="27"/>
                                </a:lnTo>
                                <a:lnTo>
                                  <a:pt x="67" y="4"/>
                                </a:lnTo>
                                <a:lnTo>
                                  <a:pt x="3" y="0"/>
                                </a:lnTo>
                                <a:lnTo>
                                  <a:pt x="0" y="44"/>
                                </a:lnTo>
                                <a:lnTo>
                                  <a:pt x="35" y="73"/>
                                </a:lnTo>
                                <a:lnTo>
                                  <a:pt x="93" y="89"/>
                                </a:lnTo>
                                <a:lnTo>
                                  <a:pt x="161" y="97"/>
                                </a:lnTo>
                                <a:lnTo>
                                  <a:pt x="225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52">
                            <a:solidFill>
                              <a:srgbClr val="7A56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51" y="74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62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102"/>
                        <wps:cNvSpPr>
                          <a:spLocks noChangeArrowheads="1"/>
                        </wps:cNvSpPr>
                        <wps:spPr bwMode="auto">
                          <a:xfrm>
                            <a:off x="7051" y="747"/>
                            <a:ext cx="1730" cy="115"/>
                          </a:xfrm>
                          <a:prstGeom prst="rect">
                            <a:avLst/>
                          </a:prstGeom>
                          <a:solidFill>
                            <a:srgbClr val="833D1C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82339" id="docshapegroup69" o:spid="_x0000_s1026" style="position:absolute;margin-left:352.55pt;margin-top:9.1pt;width:86.5pt;height:34.05pt;z-index:-15726592;mso-wrap-distance-left:0;mso-wrap-distance-right:0;mso-position-horizontal-relative:page" coordorigin="7051,182" coordsize="1730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">
                <v:shape id="docshape70" o:spid="_x0000_s1027" style="position:absolute;left:7344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" path="m222,l159,6,96,31,42,70,2,116r-1,2l,122r65,-3l136,110,196,90,229,56r-1,-8l222,xe" fillcolor="#e49f23" stroked="f">
                  <v:fill opacity="58853f"/>
                  <v:path arrowok="t" o:connecttype="custom" o:connectlocs="222,321;159,327;96,352;42,391;2,437;1,439;0,443;65,440;136,431;196,411;229,377;228,369;222,321" o:connectangles="0,0,0,0,0,0,0,0,0,0,0,0,0"/>
                </v:shape>
                <v:shape id="docshape71" o:spid="_x0000_s1028" style="position:absolute;left:7342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" path="m3,l2,1,1,3,,5r1,l2,1,3,xe" fillcolor="#48b648" stroked="f">
                  <v:fill opacity="58853f"/>
                  <v:path arrowok="t" o:connecttype="custom" o:connectlocs="3,438;2,439;1,441;0,443;1,443;2,439;3,438" o:connectangles="0,0,0,0,0,0,0"/>
                </v:shape>
                <v:shape id="docshape72" o:spid="_x0000_s1029" style="position:absolute;left:7076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73" o:spid="_x0000_s1030" style="position:absolute;left:7309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" path="m36,l35,1r,2l34,5,29,20,8,99,1,174,,213r,25l1,262r2,24l6,310e" filled="f" strokecolor="#7a5622" strokeweight=".29867mm">
                  <v:path arrowok="t" o:connecttype="custom" o:connectlocs="36,438;35,439;35,441;34,443;29,458;8,537;1,612;0,651;0,676;1,700;3,724;6,748" o:connectangles="0,0,0,0,0,0,0,0,0,0,0,0"/>
                </v:shape>
                <v:shape id="docshape74" o:spid="_x0000_s1031" style="position:absolute;left:7285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" path="m,l34,51r16,49l57,117r3,11l60,141r-3,14l52,170e" filled="f" strokecolor="#7a5622" strokeweight=".29867mm">
                  <v:path arrowok="t" o:connecttype="custom" o:connectlocs="0,276;34,327;50,376;57,393;60,404;60,417;57,431;52,446" o:connectangles="0,0,0,0,0,0,0,0"/>
                </v:shape>
                <v:shape id="docshape75" o:spid="_x0000_s1032" style="position:absolute;left:7335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" path="m,136r2,-4l5,127r3,-5l9,120r1,-2l11,117,51,70,105,31,168,6,231,r7,55l205,90r-60,20l74,119,9,122r-1,l4,122e" filled="f" strokecolor="#7a5622" strokeweight=".29867mm">
                  <v:path arrowok="t" o:connecttype="custom" o:connectlocs="0,457;2,453;5,448;8,443;9,441;10,439;11,438;51,391;105,352;168,327;231,321;238,376;205,411;145,431;74,440;9,443;8,443;4,443" o:connectangles="0,0,0,0,0,0,0,0,0,0,0,0,0,0,0,0,0,0"/>
                </v:shape>
                <v:shape id="docshape76" o:spid="_x0000_s1033" style="position:absolute;left:7138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" path="m177,126r-2,-4l173,117r-2,-4l141,68,99,31,50,6,,,1,64,44,97r64,13l170,113r1,l174,113e" filled="f" strokecolor="#7a5622" strokeweight=".29867mm">
                  <v:path arrowok="t" o:connecttype="custom" o:connectlocs="177,316;175,312;173,307;171,303;141,258;99,221;50,196;0,190;1,254;44,287;108,300;170,303;171,303;174,303" o:connectangles="0,0,0,0,0,0,0,0,0,0,0,0,0,0"/>
                </v:shape>
                <v:line id="Line 10" o:spid="_x0000_s1034" style="position:absolute;visibility:visible;mso-wrap-style:square" from="7302,553" to="7305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" strokecolor="#013938" strokeweight=".45258mm"/>
                <v:shape id="docshape77" o:spid="_x0000_s1035" style="position:absolute;left:7076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78" o:spid="_x0000_s1036" style="position:absolute;left:8097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" path="m221,l158,6,96,31,41,70,1,116r,2l,122r65,-3l135,110,195,90,228,56r,-8l221,xe" fillcolor="#e49f23" stroked="f">
                  <v:fill opacity="58853f"/>
                  <v:path arrowok="t" o:connecttype="custom" o:connectlocs="221,321;158,327;96,352;41,391;1,437;1,439;0,443;65,440;135,431;195,411;228,377;228,369;221,321" o:connectangles="0,0,0,0,0,0,0,0,0,0,0,0,0"/>
                </v:shape>
                <v:shape id="docshape79" o:spid="_x0000_s1037" style="position:absolute;left:8096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" path="m3,l2,1,1,3,,5r2,l3,1,3,xe" fillcolor="#48b648" stroked="f">
                  <v:fill opacity="58853f"/>
                  <v:path arrowok="t" o:connecttype="custom" o:connectlocs="3,438;2,439;1,441;0,443;2,443;3,439;3,438" o:connectangles="0,0,0,0,0,0,0"/>
                </v:shape>
                <v:shape id="docshape80" o:spid="_x0000_s1038" style="position:absolute;left:7829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" path="m225,363l186,324,131,291,67,268,2,264,,308r34,29l93,353r68,8l225,363xm233,113l204,69,161,31,112,6,62,r1,64l107,97r63,13l233,113xe" fillcolor="#e49f23" stroked="f">
                  <v:fill opacity="58853f"/>
                  <v:path arrowok="t" o:connecttype="custom" o:connectlocs="225,553;186,514;131,481;67,458;2,454;0,498;34,527;93,543;161,551;225,553;233,303;204,259;161,221;112,196;62,190;63,254;107,287;170,300;233,303;233,303" o:connectangles="0,0,0,0,0,0,0,0,0,0,0,0,0,0,0,0,0,0,0,0"/>
                </v:shape>
                <v:shape id="docshape81" o:spid="_x0000_s1039" style="position:absolute;left:8063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" path="m36,r,1l35,3r,2l29,20,9,99,1,174,,213r1,25l2,262r2,24l6,310e" filled="f" strokecolor="#7a5622" strokeweight=".29867mm">
                  <v:path arrowok="t" o:connecttype="custom" o:connectlocs="36,438;36,439;35,441;35,443;29,458;9,537;1,612;0,651;1,676;2,700;4,724;6,748" o:connectangles="0,0,0,0,0,0,0,0,0,0,0,0"/>
                </v:shape>
                <v:shape id="docshape82" o:spid="_x0000_s1040" style="position:absolute;left:8039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83" o:spid="_x0000_s1041" style="position:absolute;left:8088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" path="m,136r2,-4l4,127r3,-5l8,120r1,-2l10,117,50,70,105,31,167,6,230,r8,55l204,90r-60,20l74,119,9,122r-2,l4,122e" filled="f" strokecolor="#7a5622" strokeweight=".29867mm">
                  <v:path arrowok="t" o:connecttype="custom" o:connectlocs="0,457;2,453;4,448;7,443;8,441;9,439;10,438;50,391;105,352;167,327;230,321;238,376;204,411;144,431;74,440;9,443;7,443;4,443" o:connectangles="0,0,0,0,0,0,0,0,0,0,0,0,0,0,0,0,0,0"/>
                </v:shape>
                <v:shape id="docshape84" o:spid="_x0000_s1042" style="position:absolute;left:7891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" path="m177,126r-1,-4l174,117r-3,-4l142,68,99,31,50,6,,,1,64,45,97r63,13l171,113r3,e" filled="f" strokecolor="#7a5622" strokeweight=".29867mm">
                  <v:path arrowok="t" o:connecttype="custom" o:connectlocs="177,316;176,312;174,307;171,303;142,258;99,221;50,196;0,190;1,254;45,287;108,300;171,303;171,303;174,303" o:connectangles="0,0,0,0,0,0,0,0,0,0,0,0,0,0"/>
                </v:shape>
                <v:line id="Line 19" o:spid="_x0000_s1043" style="position:absolute;visibility:visible;mso-wrap-style:square" from="8055,553" to="8059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" strokecolor="#013938" strokeweight=".45258mm"/>
                <v:shape id="docshape85" o:spid="_x0000_s1044" style="position:absolute;left:7829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" path="m225,99l186,60,131,27,67,4,2,,,44,34,73,93,89r68,8l225,99xe" filled="f" strokecolor="#7a5622" strokeweight=".29867mm">
                  <v:path arrowok="t" o:connecttype="custom" o:connectlocs="225,553;186,514;131,481;67,458;2,454;0,498;34,527;93,543;161,551;225,553" o:connectangles="0,0,0,0,0,0,0,0,0,0"/>
                </v:shape>
                <v:shape id="docshape86" o:spid="_x0000_s1045" style="position:absolute;left:7710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" path="m222,l159,6,97,31,42,70,2,116r-1,2l,122r66,-3l136,110,196,90,229,56r,-8l222,xe" fillcolor="#e49f23" stroked="f">
                  <v:fill opacity="58853f"/>
                  <v:path arrowok="t" o:connecttype="custom" o:connectlocs="222,321;159,327;97,352;42,391;2,437;1,439;0,443;66,440;136,431;196,411;229,377;229,369;222,321" o:connectangles="0,0,0,0,0,0,0,0,0,0,0,0,0"/>
                </v:shape>
                <v:shape id="docshape87" o:spid="_x0000_s1046" style="position:absolute;left:7708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" path="m3,l2,1,1,3,,5r1,l2,3,2,1,3,xe" fillcolor="#48b648" stroked="f">
                  <v:fill opacity="58853f"/>
                  <v:path arrowok="t" o:connecttype="custom" o:connectlocs="3,438;2,439;1,441;0,443;1,443;2,441;2,439;3,438" o:connectangles="0,0,0,0,0,0,0,0"/>
                </v:shape>
                <v:shape id="docshape88" o:spid="_x0000_s1047" style="position:absolute;left:7442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" path="m226,363l187,324,132,291,68,268,3,264,,308r35,29l94,353r68,8l226,363xm234,113l204,69,162,31,113,6,63,r1,64l107,97r64,13l233,113r1,xe" fillcolor="#e49f23" stroked="f">
                  <v:fill opacity="58853f"/>
                  <v:path arrowok="t" o:connecttype="custom" o:connectlocs="226,553;187,514;132,481;68,458;3,454;0,498;35,527;94,543;162,551;226,553;234,303;204,259;162,221;113,196;63,190;64,254;107,287;171,300;233,303;234,303" o:connectangles="0,0,0,0,0,0,0,0,0,0,0,0,0,0,0,0,0,0,0,0"/>
                </v:shape>
                <v:shape id="docshape89" o:spid="_x0000_s1048" style="position:absolute;left:7675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" path="m36,l35,1r,2l34,5,29,20,8,99,1,174,,213r,25l2,262r2,24l6,310e" filled="f" strokecolor="#7a5622" strokeweight=".29867mm">
                  <v:path arrowok="t" o:connecttype="custom" o:connectlocs="36,438;35,439;35,441;34,443;29,458;8,537;1,612;0,651;0,676;2,700;4,724;6,748" o:connectangles="0,0,0,0,0,0,0,0,0,0,0,0"/>
                </v:shape>
                <v:shape id="docshape90" o:spid="_x0000_s1049" style="position:absolute;left:7651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91" o:spid="_x0000_s1050" style="position:absolute;left:7701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" path="m,136r3,-4l5,127r3,-5l9,120r1,-2l11,117,51,70,106,31,168,6,231,r8,55l205,90r-60,20l75,119,9,122r-1,l5,122e" filled="f" strokecolor="#7a5622" strokeweight=".29867mm">
                  <v:path arrowok="t" o:connecttype="custom" o:connectlocs="0,457;3,453;5,448;8,443;9,441;10,439;11,438;51,391;106,352;168,327;231,321;239,376;205,411;145,431;75,440;9,443;8,443;5,443" o:connectangles="0,0,0,0,0,0,0,0,0,0,0,0,0,0,0,0,0,0"/>
                </v:shape>
                <v:shape id="docshape92" o:spid="_x0000_s1051" style="position:absolute;left:7504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" path="m177,126r-2,-4l174,117r-3,-4l141,68,99,31,50,6,,,1,64,44,97r64,13l170,113r1,l174,113e" filled="f" strokecolor="#7a5622" strokeweight=".29867mm">
                  <v:path arrowok="t" o:connecttype="custom" o:connectlocs="177,316;175,312;174,307;171,303;141,258;99,221;50,196;0,190;1,254;44,287;108,300;170,303;171,303;174,303" o:connectangles="0,0,0,0,0,0,0,0,0,0,0,0,0,0"/>
                </v:shape>
                <v:line id="Line 28" o:spid="_x0000_s1052" style="position:absolute;visibility:visible;mso-wrap-style:square" from="7668,553" to="767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" strokecolor="#013938" strokeweight=".45258mm"/>
                <v:shape id="docshape93" o:spid="_x0000_s1053" style="position:absolute;left:7442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" path="m226,99l187,60,132,27,68,4,3,,,44,35,73,94,89r68,8l226,99xe" filled="f" strokecolor="#7a5622" strokeweight=".29867mm">
                  <v:path arrowok="t" o:connecttype="custom" o:connectlocs="226,553;187,514;132,481;68,458;3,454;0,498;35,527;94,543;162,551;226,553" o:connectangles="0,0,0,0,0,0,0,0,0,0"/>
                </v:shape>
                <v:shape id="docshape94" o:spid="_x0000_s1054" style="position:absolute;left:8463;top:321;width:229;height:122;visibility:visible;mso-wrap-style:square;v-text-anchor:top" coordsize="22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" path="m221,l158,6,96,31,41,70,2,116r-1,2l,122r65,-3l135,110,195,90,228,56r,-8l221,xe" fillcolor="#e49f23" stroked="f">
                  <v:fill opacity="58853f"/>
                  <v:path arrowok="t" o:connecttype="custom" o:connectlocs="221,321;158,327;96,352;41,391;2,437;1,439;0,443;65,440;135,431;195,411;228,377;228,369;221,321" o:connectangles="0,0,0,0,0,0,0,0,0,0,0,0,0"/>
                </v:shape>
                <v:shape id="docshape95" o:spid="_x0000_s1055" style="position:absolute;left:8462;top:437;width:4;height:6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" path="m4,l2,1,1,3,,5r2,l3,1,4,xe" fillcolor="#48b648" stroked="f">
                  <v:fill opacity="58853f"/>
                  <v:path arrowok="t" o:connecttype="custom" o:connectlocs="4,438;2,439;1,441;0,443;2,443;3,439;4,438" o:connectangles="0,0,0,0,0,0,0"/>
                </v:shape>
                <v:shape id="docshape96" o:spid="_x0000_s1056" style="position:absolute;left:8195;top:190;width:234;height:364;visibility:visible;mso-wrap-style:square;v-text-anchor:top" coordsize="23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" path="m225,363l187,324,131,291,67,268,3,264,,308r35,29l93,353r68,8l225,363xm234,113l204,69,161,31,112,6,62,r2,64l107,97r63,13l233,113r1,xe" fillcolor="#e49f23" stroked="f">
                  <v:fill opacity="58853f"/>
                  <v:path arrowok="t" o:connecttype="custom" o:connectlocs="225,553;187,514;131,481;67,458;3,454;0,498;35,527;93,543;161,551;225,553;234,303;204,259;161,221;112,196;62,190;64,254;107,287;170,300;233,303;234,303" o:connectangles="0,0,0,0,0,0,0,0,0,0,0,0,0,0,0,0,0,0,0,0"/>
                </v:shape>
                <v:shape id="docshape97" o:spid="_x0000_s1057" style="position:absolute;left:8429;top:437;width:37;height:311;visibility:visible;mso-wrap-style:square;v-text-anchor:top" coordsize="3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" path="m37,l36,1,35,3r,2l29,20,9,99,1,174,,213r1,25l2,262r2,24l7,310e" filled="f" strokecolor="#7a5622" strokeweight=".29867mm">
                  <v:path arrowok="t" o:connecttype="custom" o:connectlocs="37,438;36,439;35,441;35,443;29,458;9,537;1,612;0,651;1,676;2,700;4,724;7,748" o:connectangles="0,0,0,0,0,0,0,0,0,0,0,0"/>
                </v:shape>
                <v:shape id="docshape98" o:spid="_x0000_s1058" style="position:absolute;left:8405;top:276;width:61;height:171;visibility:visible;mso-wrap-style:square;v-text-anchor:top" coordsize="6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" path="m,l34,51r17,49l57,117r3,11l60,141r-3,14l53,170e" filled="f" strokecolor="#7a5622" strokeweight=".29867mm">
                  <v:path arrowok="t" o:connecttype="custom" o:connectlocs="0,276;34,327;51,376;57,393;60,404;60,417;57,431;53,446" o:connectangles="0,0,0,0,0,0,0,0"/>
                </v:shape>
                <v:shape id="docshape99" o:spid="_x0000_s1059" style="position:absolute;left:8454;top:321;width:239;height:137;visibility:visible;mso-wrap-style:square;v-text-anchor:top" coordsize="23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" path="m,136r2,-4l4,127r3,-5l8,120r1,-2l11,117,50,70,105,31,167,6,230,r8,55l204,90r-60,20l74,119,9,122r-2,l4,122e" filled="f" strokecolor="#7a5622" strokeweight=".29867mm">
                  <v:path arrowok="t" o:connecttype="custom" o:connectlocs="0,457;2,453;4,448;7,443;8,441;9,439;11,438;50,391;105,352;167,327;230,321;238,376;204,411;144,431;74,440;9,443;7,443;4,443" o:connectangles="0,0,0,0,0,0,0,0,0,0,0,0,0,0,0,0,0,0"/>
                </v:shape>
                <v:shape id="docshape100" o:spid="_x0000_s1060" style="position:absolute;left:8258;top:190;width:178;height:126;visibility:visible;mso-wrap-style:square;v-text-anchor:top" coordsize="178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" path="m177,126r-1,-4l174,117r-2,-4l142,68,99,31,50,6,,,2,64,45,97r63,13l171,113r1,l174,113e" filled="f" strokecolor="#7a5622" strokeweight=".29867mm">
                  <v:path arrowok="t" o:connecttype="custom" o:connectlocs="177,316;176,312;174,307;172,303;142,258;99,221;50,196;0,190;2,254;45,287;108,300;171,303;172,303;174,303" o:connectangles="0,0,0,0,0,0,0,0,0,0,0,0,0,0"/>
                </v:shape>
                <v:line id="Line 37" o:spid="_x0000_s1061" style="position:absolute;visibility:visible;mso-wrap-style:square" from="8421,553" to="8425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" strokecolor="#013938" strokeweight=".45258mm"/>
                <v:shape id="docshape101" o:spid="_x0000_s1062" style="position:absolute;left:8195;top:453;width:226;height:100;visibility:visible;mso-wrap-style:square;v-text-anchor:top" coordsize="22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" path="m225,99l187,60,131,27,67,4,3,,,44,35,73,93,89r68,8l225,99xe" filled="f" strokecolor="#7a5622" strokeweight=".29867mm">
                  <v:path arrowok="t" o:connecttype="custom" o:connectlocs="225,553;187,514;131,481;67,458;3,454;0,498;35,527;93,543;161,551;225,553" o:connectangles="0,0,0,0,0,0,0,0,0,0"/>
                </v:shape>
                <v:line id="Line 39" o:spid="_x0000_s1063" style="position:absolute;visibility:visible;mso-wrap-style:square" from="7051,742" to="8779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" strokeweight=".17231mm"/>
                <v:rect id="docshape102" o:spid="_x0000_s1064" style="position:absolute;left:7051;top:747;width:173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" fillcolor="#833d1c" stroked="f">
                  <v:fill opacity="52428f"/>
                </v:rect>
                <w10:wrap type="topAndBottom" anchorx="page"/>
              </v:group>
            </w:pict>
          </mc:Fallback>
        </mc:AlternateContent>
      </w:r>
    </w:p>
    <w:p w14:paraId="4C5A6EFE" w14:textId="77777777" w:rsidR="00465FD8" w:rsidRDefault="00631EB1">
      <w:pPr>
        <w:spacing w:line="153" w:lineRule="exact"/>
        <w:ind w:left="2123"/>
        <w:rPr>
          <w:rFonts w:ascii="Calibri"/>
          <w:sz w:val="15"/>
        </w:rPr>
      </w:pPr>
      <w:r>
        <w:rPr>
          <w:rFonts w:ascii="Calibri"/>
          <w:w w:val="105"/>
          <w:sz w:val="15"/>
        </w:rPr>
        <w:t>Time</w:t>
      </w:r>
    </w:p>
    <w:p w14:paraId="4460E475" w14:textId="77777777" w:rsidR="00465FD8" w:rsidRDefault="00465FD8">
      <w:pPr>
        <w:pStyle w:val="BodyText"/>
        <w:spacing w:before="2"/>
        <w:rPr>
          <w:rFonts w:ascii="Calibri"/>
          <w:sz w:val="19"/>
        </w:rPr>
      </w:pPr>
    </w:p>
    <w:p w14:paraId="542942B5" w14:textId="40119D64" w:rsidR="00465FD8" w:rsidRDefault="00631EB1">
      <w:pPr>
        <w:pStyle w:val="BodyText"/>
        <w:spacing w:before="134" w:line="256" w:lineRule="auto"/>
        <w:ind w:left="686" w:right="684"/>
        <w:jc w:val="both"/>
      </w:pPr>
      <w:r>
        <w:rPr>
          <w:b/>
          <w:w w:val="105"/>
        </w:rPr>
        <w:t>Figure 1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Plant–soil feedback under different precipitation level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a</w:t>
      </w:r>
      <w:r>
        <w:rPr>
          <w:w w:val="105"/>
        </w:rPr>
        <w:t xml:space="preserve">, </w:t>
      </w:r>
      <w:proofErr w:type="gramStart"/>
      <w:r>
        <w:rPr>
          <w:w w:val="105"/>
        </w:rPr>
        <w:t>Quantifying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pairwise</w:t>
      </w:r>
      <w:r>
        <w:rPr>
          <w:spacing w:val="48"/>
          <w:w w:val="105"/>
        </w:rPr>
        <w:t xml:space="preserve"> </w:t>
      </w:r>
      <w:r>
        <w:rPr>
          <w:w w:val="105"/>
        </w:rPr>
        <w:t>plant–soil</w:t>
      </w:r>
      <w:r>
        <w:rPr>
          <w:spacing w:val="48"/>
          <w:w w:val="105"/>
        </w:rPr>
        <w:t xml:space="preserve"> </w:t>
      </w:r>
      <w:r>
        <w:rPr>
          <w:w w:val="105"/>
        </w:rPr>
        <w:t>feedback</w:t>
      </w:r>
      <w:r>
        <w:rPr>
          <w:spacing w:val="48"/>
          <w:w w:val="105"/>
        </w:rPr>
        <w:t xml:space="preserve"> </w:t>
      </w:r>
      <w:r>
        <w:rPr>
          <w:w w:val="105"/>
        </w:rPr>
        <w:t>(PSF)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transplant</w:t>
      </w:r>
      <w:r>
        <w:rPr>
          <w:spacing w:val="48"/>
          <w:w w:val="105"/>
        </w:rPr>
        <w:t xml:space="preserve"> </w:t>
      </w:r>
      <w:r>
        <w:rPr>
          <w:w w:val="105"/>
        </w:rPr>
        <w:t>experiment.</w:t>
      </w:r>
      <w:r>
        <w:rPr>
          <w:spacing w:val="36"/>
          <w:w w:val="105"/>
        </w:rPr>
        <w:t xml:space="preserve"> </w:t>
      </w:r>
      <w:r>
        <w:rPr>
          <w:w w:val="105"/>
        </w:rPr>
        <w:t>Soils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differ-</w:t>
      </w:r>
      <w:r>
        <w:rPr>
          <w:spacing w:val="-56"/>
          <w:w w:val="105"/>
        </w:rPr>
        <w:t xml:space="preserve"> </w:t>
      </w:r>
      <w:r>
        <w:rPr>
          <w:w w:val="105"/>
        </w:rPr>
        <w:t>ent</w:t>
      </w:r>
      <w:r>
        <w:rPr>
          <w:spacing w:val="54"/>
          <w:w w:val="105"/>
        </w:rPr>
        <w:t xml:space="preserve"> </w:t>
      </w:r>
      <w:r>
        <w:rPr>
          <w:w w:val="105"/>
        </w:rPr>
        <w:t>history</w:t>
      </w:r>
      <w:r>
        <w:rPr>
          <w:spacing w:val="54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prepared</w:t>
      </w:r>
      <w:r>
        <w:rPr>
          <w:spacing w:val="54"/>
          <w:w w:val="105"/>
        </w:rPr>
        <w:t xml:space="preserve"> </w:t>
      </w:r>
      <w:r>
        <w:rPr>
          <w:w w:val="105"/>
        </w:rPr>
        <w:t>by</w:t>
      </w:r>
      <w:r>
        <w:rPr>
          <w:spacing w:val="54"/>
          <w:w w:val="105"/>
        </w:rPr>
        <w:t xml:space="preserve"> </w:t>
      </w:r>
      <w:r>
        <w:rPr>
          <w:w w:val="105"/>
        </w:rPr>
        <w:t>allowing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yellow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green</w:t>
      </w:r>
      <w:r>
        <w:rPr>
          <w:spacing w:val="54"/>
          <w:w w:val="105"/>
        </w:rPr>
        <w:t xml:space="preserve"> </w:t>
      </w:r>
      <w:r>
        <w:rPr>
          <w:w w:val="105"/>
        </w:rPr>
        <w:t>plant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condition</w:t>
      </w:r>
      <w:r>
        <w:rPr>
          <w:spacing w:val="54"/>
          <w:w w:val="105"/>
        </w:rPr>
        <w:t xml:space="preserve"> </w:t>
      </w:r>
      <w:r>
        <w:rPr>
          <w:w w:val="105"/>
        </w:rPr>
        <w:t>their</w:t>
      </w:r>
      <w:r>
        <w:rPr>
          <w:spacing w:val="-56"/>
          <w:w w:val="105"/>
        </w:rPr>
        <w:t xml:space="preserve"> </w:t>
      </w:r>
      <w:r>
        <w:rPr>
          <w:w w:val="105"/>
        </w:rPr>
        <w:t>species-specific soil microbial community (i.e., the conditioning phase), indicated by</w:t>
      </w:r>
      <w:r>
        <w:rPr>
          <w:spacing w:val="1"/>
          <w:w w:val="105"/>
        </w:rPr>
        <w:t xml:space="preserve"> </w:t>
      </w:r>
      <w:r>
        <w:rPr>
          <w:w w:val="105"/>
        </w:rPr>
        <w:t>yellow and green circles, respectively.  Then, seedlings of the yellow and green plants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transplanted</w:t>
      </w:r>
      <w:r>
        <w:rPr>
          <w:spacing w:val="56"/>
          <w:w w:val="105"/>
        </w:rPr>
        <w:t xml:space="preserve"> </w:t>
      </w:r>
      <w:r>
        <w:rPr>
          <w:w w:val="105"/>
        </w:rPr>
        <w:t>into</w:t>
      </w:r>
      <w:r>
        <w:rPr>
          <w:spacing w:val="55"/>
          <w:w w:val="105"/>
        </w:rPr>
        <w:t xml:space="preserve"> </w:t>
      </w:r>
      <w:r>
        <w:rPr>
          <w:w w:val="105"/>
        </w:rPr>
        <w:t>soils</w:t>
      </w:r>
      <w:r>
        <w:rPr>
          <w:spacing w:val="55"/>
          <w:w w:val="105"/>
        </w:rPr>
        <w:t xml:space="preserve"> </w:t>
      </w:r>
      <w:r>
        <w:rPr>
          <w:w w:val="105"/>
        </w:rPr>
        <w:t>conditioned</w:t>
      </w:r>
      <w:r>
        <w:rPr>
          <w:spacing w:val="56"/>
          <w:w w:val="105"/>
        </w:rPr>
        <w:t xml:space="preserve"> </w:t>
      </w:r>
      <w:r>
        <w:rPr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w w:val="105"/>
        </w:rPr>
        <w:t>conspecifics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heterospecifics</w:t>
      </w:r>
      <w:r>
        <w:rPr>
          <w:spacing w:val="54"/>
          <w:w w:val="105"/>
        </w:rPr>
        <w:t xml:space="preserve"> </w:t>
      </w:r>
      <w:r>
        <w:rPr>
          <w:w w:val="105"/>
        </w:rPr>
        <w:t>(i.e.,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phase),</w:t>
      </w:r>
      <w:r>
        <w:rPr>
          <w:spacing w:val="1"/>
          <w:w w:val="105"/>
        </w:rPr>
        <w:t xml:space="preserve"> </w:t>
      </w:r>
      <w:r>
        <w:rPr>
          <w:w w:val="105"/>
        </w:rPr>
        <w:t>indicated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match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mismatch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plant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microbe</w:t>
      </w:r>
      <w:proofErr w:type="gramEnd"/>
      <w:r>
        <w:rPr>
          <w:spacing w:val="-55"/>
          <w:w w:val="105"/>
        </w:rPr>
        <w:t xml:space="preserve"> </w:t>
      </w:r>
      <w:ins w:id="157" w:author="Simon Harold" w:date="2022-02-17T10:32:00Z">
        <w:r w:rsidR="00A35031">
          <w:rPr>
            <w:spacing w:val="-55"/>
            <w:w w:val="105"/>
          </w:rPr>
          <w:t xml:space="preserve"> </w:t>
        </w:r>
      </w:ins>
      <w:r>
        <w:rPr>
          <w:w w:val="105"/>
        </w:rPr>
        <w:t>colors, respectively. In this illustrative figure, the x-axis represents soils with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conditioning history and the y-axis represents plant performance, which is also indi</w:t>
      </w:r>
      <w:del w:id="158" w:author="Simon Harold" w:date="2022-02-17T10:32:00Z">
        <w:r w:rsidDel="00A35031">
          <w:rPr>
            <w:w w:val="105"/>
          </w:rPr>
          <w:delText>-</w:delText>
        </w:r>
        <w:r w:rsidDel="00A35031">
          <w:rPr>
            <w:spacing w:val="1"/>
            <w:w w:val="105"/>
          </w:rPr>
          <w:delText xml:space="preserve"> </w:delText>
        </w:r>
      </w:del>
      <w:r>
        <w:rPr>
          <w:w w:val="105"/>
        </w:rPr>
        <w:t>cated by the size of the plant icon. Negative pairwise PSF can occur when both plants</w:t>
      </w:r>
      <w:r>
        <w:rPr>
          <w:spacing w:val="1"/>
          <w:w w:val="105"/>
        </w:rPr>
        <w:t xml:space="preserve"> </w:t>
      </w:r>
      <w:r>
        <w:rPr>
          <w:w w:val="105"/>
        </w:rPr>
        <w:t>condition their microbial community such that they perform worse in conspecific soils</w:t>
      </w:r>
      <w:r>
        <w:rPr>
          <w:spacing w:val="1"/>
          <w:w w:val="105"/>
        </w:rPr>
        <w:t xml:space="preserve"> </w:t>
      </w:r>
      <w:r>
        <w:rPr>
          <w:w w:val="105"/>
        </w:rPr>
        <w:t>relative to the performance of the other species (left); positive pairwise PSF can occur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the opposite is true (right).  </w:t>
      </w:r>
      <w:r>
        <w:rPr>
          <w:b/>
          <w:w w:val="105"/>
        </w:rPr>
        <w:t>b</w:t>
      </w:r>
      <w:r>
        <w:rPr>
          <w:w w:val="105"/>
        </w:rPr>
        <w:t>, Predicted plant competitive outcome under differ</w:t>
      </w:r>
      <w:bookmarkStart w:id="159" w:name="_GoBack"/>
      <w:bookmarkEnd w:id="159"/>
      <w:del w:id="160" w:author="Simon Harold" w:date="2022-02-17T10:33:00Z">
        <w:r w:rsidDel="00A35031">
          <w:rPr>
            <w:w w:val="105"/>
          </w:rPr>
          <w:delText>-</w:delText>
        </w:r>
        <w:r w:rsidDel="00A35031">
          <w:rPr>
            <w:spacing w:val="1"/>
            <w:w w:val="105"/>
          </w:rPr>
          <w:delText xml:space="preserve"> </w:delText>
        </w:r>
      </w:del>
      <w:r>
        <w:rPr>
          <w:w w:val="105"/>
        </w:rPr>
        <w:t>ent PSF scenarios.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increases the tendency of plant coexistence</w:t>
      </w:r>
      <w:r>
        <w:rPr>
          <w:spacing w:val="1"/>
          <w:w w:val="105"/>
        </w:rPr>
        <w:t xml:space="preserve"> </w:t>
      </w:r>
      <w:r>
        <w:rPr>
          <w:w w:val="105"/>
        </w:rPr>
        <w:t>(left), whereas positive pairwise PSF increases the tendency of priority effects (i.e., 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 outcome depends on plant arrival order, which is indicated by the black</w:t>
      </w:r>
      <w:r>
        <w:rPr>
          <w:spacing w:val="1"/>
          <w:w w:val="105"/>
        </w:rPr>
        <w:t xml:space="preserve"> </w:t>
      </w:r>
      <w:r>
        <w:rPr>
          <w:w w:val="105"/>
        </w:rPr>
        <w:t>arrow; right).</w:t>
      </w:r>
      <w:r>
        <w:rPr>
          <w:spacing w:val="1"/>
          <w:w w:val="105"/>
        </w:rPr>
        <w:t xml:space="preserve"> </w:t>
      </w:r>
      <w:r>
        <w:rPr>
          <w:w w:val="105"/>
        </w:rPr>
        <w:t>Dudenhöffer and colleagues</w:t>
      </w:r>
      <w:hyperlink w:anchor="_bookmark8" w:history="1">
        <w:r>
          <w:rPr>
            <w:w w:val="105"/>
            <w:position w:val="8"/>
            <w:sz w:val="16"/>
          </w:rPr>
          <w:t>7</w:t>
        </w:r>
      </w:hyperlink>
      <w:r>
        <w:rPr>
          <w:spacing w:val="1"/>
          <w:w w:val="105"/>
          <w:position w:val="8"/>
          <w:sz w:val="16"/>
        </w:rPr>
        <w:t xml:space="preserve"> </w:t>
      </w:r>
      <w:r>
        <w:rPr>
          <w:w w:val="105"/>
        </w:rPr>
        <w:t>conducted a PSF experiment where they</w:t>
      </w:r>
      <w:r>
        <w:rPr>
          <w:spacing w:val="1"/>
          <w:w w:val="105"/>
        </w:rPr>
        <w:t xml:space="preserve"> </w:t>
      </w:r>
      <w:r>
        <w:rPr>
          <w:w w:val="105"/>
        </w:rPr>
        <w:t>subjected both the conditioning and response phase to different watering treatments,</w:t>
      </w:r>
      <w:r>
        <w:rPr>
          <w:spacing w:val="1"/>
          <w:w w:val="105"/>
        </w:rPr>
        <w:t xml:space="preserve"> </w:t>
      </w:r>
      <w:r>
        <w:rPr>
          <w:w w:val="105"/>
        </w:rPr>
        <w:t>indicated here with different shadings of brown.</w:t>
      </w:r>
      <w:r>
        <w:rPr>
          <w:spacing w:val="1"/>
          <w:w w:val="105"/>
        </w:rPr>
        <w:t xml:space="preserve"> </w:t>
      </w:r>
      <w:r>
        <w:rPr>
          <w:w w:val="105"/>
        </w:rPr>
        <w:t>Their results suggest a shift from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under drier conditions (left &amp; light brown) to positive pairwise</w:t>
      </w:r>
      <w:r>
        <w:rPr>
          <w:spacing w:val="1"/>
          <w:w w:val="105"/>
        </w:rPr>
        <w:t xml:space="preserve"> </w:t>
      </w:r>
      <w:r>
        <w:rPr>
          <w:w w:val="105"/>
        </w:rPr>
        <w:t>PSF</w:t>
      </w:r>
      <w:r>
        <w:rPr>
          <w:spacing w:val="-1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wetter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"/>
          <w:w w:val="105"/>
        </w:rPr>
        <w:t xml:space="preserve"> </w:t>
      </w:r>
      <w:r>
        <w:rPr>
          <w:w w:val="105"/>
        </w:rPr>
        <w:t>(right &amp;</w:t>
      </w:r>
      <w:r>
        <w:rPr>
          <w:spacing w:val="-1"/>
          <w:w w:val="105"/>
        </w:rPr>
        <w:t xml:space="preserve"> </w:t>
      </w:r>
      <w:r>
        <w:rPr>
          <w:w w:val="105"/>
        </w:rPr>
        <w:t>dark</w:t>
      </w:r>
      <w:r>
        <w:rPr>
          <w:spacing w:val="-1"/>
          <w:w w:val="105"/>
        </w:rPr>
        <w:t xml:space="preserve"> </w:t>
      </w:r>
      <w:r>
        <w:rPr>
          <w:w w:val="105"/>
        </w:rPr>
        <w:t>brown).</w:t>
      </w:r>
    </w:p>
    <w:p w14:paraId="4DF0EA4D" w14:textId="77777777" w:rsidR="00465FD8" w:rsidRDefault="00465FD8">
      <w:pPr>
        <w:spacing w:line="256" w:lineRule="auto"/>
        <w:jc w:val="both"/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2E596FEE" w14:textId="77777777" w:rsidR="00465FD8" w:rsidRDefault="00631EB1">
      <w:pPr>
        <w:pStyle w:val="Heading1"/>
        <w:spacing w:before="137"/>
      </w:pPr>
      <w:r>
        <w:rPr>
          <w:w w:val="110"/>
        </w:rPr>
        <w:lastRenderedPageBreak/>
        <w:t>References</w:t>
      </w:r>
    </w:p>
    <w:p w14:paraId="3827BCC7" w14:textId="77777777" w:rsidR="00465FD8" w:rsidRDefault="00465FD8">
      <w:pPr>
        <w:pStyle w:val="BodyText"/>
        <w:spacing w:before="7"/>
        <w:rPr>
          <w:b/>
          <w:sz w:val="34"/>
        </w:rPr>
      </w:pPr>
    </w:p>
    <w:p w14:paraId="6781E4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9"/>
        <w:jc w:val="left"/>
      </w:pPr>
      <w:bookmarkStart w:id="161" w:name="_bookmark2"/>
      <w:bookmarkEnd w:id="161"/>
      <w:r>
        <w:t>Huang,</w:t>
      </w:r>
      <w:r>
        <w:rPr>
          <w:spacing w:val="15"/>
        </w:rPr>
        <w:t xml:space="preserve"> </w:t>
      </w:r>
      <w:r>
        <w:t>L.-F.,</w:t>
      </w:r>
      <w:r>
        <w:rPr>
          <w:spacing w:val="15"/>
        </w:rPr>
        <w:t xml:space="preserve"> </w:t>
      </w:r>
      <w:r>
        <w:t>Song,</w:t>
      </w:r>
      <w:r>
        <w:rPr>
          <w:spacing w:val="16"/>
        </w:rPr>
        <w:t xml:space="preserve"> </w:t>
      </w:r>
      <w:r>
        <w:t>L.-X.,</w:t>
      </w:r>
      <w:r>
        <w:rPr>
          <w:spacing w:val="15"/>
        </w:rPr>
        <w:t xml:space="preserve"> </w:t>
      </w:r>
      <w:r>
        <w:t>Xia,</w:t>
      </w:r>
      <w:r>
        <w:rPr>
          <w:spacing w:val="16"/>
        </w:rPr>
        <w:t xml:space="preserve"> </w:t>
      </w:r>
      <w:r>
        <w:t>X.-J.,</w:t>
      </w:r>
      <w:r>
        <w:rPr>
          <w:spacing w:val="15"/>
        </w:rPr>
        <w:t xml:space="preserve"> </w:t>
      </w:r>
      <w:r>
        <w:t>Mao,</w:t>
      </w:r>
      <w:r>
        <w:rPr>
          <w:spacing w:val="15"/>
        </w:rPr>
        <w:t xml:space="preserve"> </w:t>
      </w:r>
      <w:r>
        <w:t>W.-H.,</w:t>
      </w:r>
      <w:r>
        <w:rPr>
          <w:spacing w:val="16"/>
        </w:rPr>
        <w:t xml:space="preserve"> </w:t>
      </w:r>
      <w:r>
        <w:t>Shi,</w:t>
      </w:r>
      <w:r>
        <w:rPr>
          <w:spacing w:val="15"/>
        </w:rPr>
        <w:t xml:space="preserve"> </w:t>
      </w:r>
      <w:r>
        <w:t>K.,</w:t>
      </w:r>
      <w:r>
        <w:rPr>
          <w:spacing w:val="16"/>
        </w:rPr>
        <w:t xml:space="preserve"> </w:t>
      </w:r>
      <w:r>
        <w:t>Zhou,</w:t>
      </w:r>
      <w:r>
        <w:rPr>
          <w:spacing w:val="15"/>
        </w:rPr>
        <w:t xml:space="preserve"> </w:t>
      </w:r>
      <w:r>
        <w:t>Y.-H.,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Yu,</w:t>
      </w:r>
      <w:r>
        <w:rPr>
          <w:spacing w:val="15"/>
        </w:rPr>
        <w:t xml:space="preserve"> </w:t>
      </w:r>
      <w:r>
        <w:t>J.-Q.</w:t>
      </w:r>
      <w:r>
        <w:rPr>
          <w:spacing w:val="53"/>
        </w:rPr>
        <w:t xml:space="preserve"> </w:t>
      </w:r>
      <w:r>
        <w:rPr>
          <w:i/>
        </w:rPr>
        <w:t>Journal</w:t>
      </w:r>
      <w:r>
        <w:rPr>
          <w:i/>
          <w:spacing w:val="14"/>
        </w:rPr>
        <w:t xml:space="preserve"> </w:t>
      </w:r>
      <w:r>
        <w:rPr>
          <w:i/>
        </w:rPr>
        <w:t>of</w:t>
      </w:r>
      <w:r>
        <w:rPr>
          <w:i/>
          <w:spacing w:val="-52"/>
        </w:rPr>
        <w:t xml:space="preserve"> </w:t>
      </w:r>
      <w:r>
        <w:rPr>
          <w:i/>
        </w:rPr>
        <w:t>chemical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2"/>
        </w:rPr>
        <w:t xml:space="preserve"> </w:t>
      </w:r>
      <w:r>
        <w:rPr>
          <w:b/>
        </w:rPr>
        <w:t>39</w:t>
      </w:r>
      <w:r>
        <w:t>(2),</w:t>
      </w:r>
      <w:r>
        <w:rPr>
          <w:spacing w:val="-2"/>
        </w:rPr>
        <w:t xml:space="preserve"> </w:t>
      </w:r>
      <w:r>
        <w:t>232–242</w:t>
      </w:r>
      <w:r>
        <w:rPr>
          <w:spacing w:val="-2"/>
        </w:rPr>
        <w:t xml:space="preserve"> </w:t>
      </w:r>
      <w:r>
        <w:t>(2013).</w:t>
      </w:r>
    </w:p>
    <w:p w14:paraId="7D25040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/>
        <w:jc w:val="left"/>
      </w:pPr>
      <w:bookmarkStart w:id="162" w:name="_bookmark3"/>
      <w:bookmarkEnd w:id="162"/>
      <w:r>
        <w:t>Dias,</w:t>
      </w:r>
      <w:r>
        <w:rPr>
          <w:spacing w:val="35"/>
        </w:rPr>
        <w:t xml:space="preserve"> </w:t>
      </w:r>
      <w:r>
        <w:t>T.,</w:t>
      </w:r>
      <w:r>
        <w:rPr>
          <w:spacing w:val="36"/>
        </w:rPr>
        <w:t xml:space="preserve"> </w:t>
      </w:r>
      <w:r>
        <w:t>Dukes,</w:t>
      </w:r>
      <w:r>
        <w:rPr>
          <w:spacing w:val="36"/>
        </w:rPr>
        <w:t xml:space="preserve"> </w:t>
      </w:r>
      <w:r>
        <w:t>A.,</w:t>
      </w:r>
      <w:r>
        <w:rPr>
          <w:spacing w:val="3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Antunes,</w:t>
      </w:r>
      <w:r>
        <w:rPr>
          <w:spacing w:val="35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t>M.</w:t>
      </w:r>
      <w:r>
        <w:rPr>
          <w:spacing w:val="45"/>
        </w:rPr>
        <w:t xml:space="preserve"> </w:t>
      </w:r>
      <w:r>
        <w:rPr>
          <w:i/>
        </w:rPr>
        <w:t>Journal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8"/>
        </w:rPr>
        <w:t xml:space="preserve"> </w:t>
      </w:r>
      <w:r>
        <w:rPr>
          <w:i/>
        </w:rPr>
        <w:t>the</w:t>
      </w:r>
      <w:r>
        <w:rPr>
          <w:i/>
          <w:spacing w:val="30"/>
        </w:rPr>
        <w:t xml:space="preserve"> </w:t>
      </w:r>
      <w:r>
        <w:rPr>
          <w:i/>
        </w:rPr>
        <w:t>Science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9"/>
        </w:rPr>
        <w:t xml:space="preserve"> </w:t>
      </w:r>
      <w:r>
        <w:rPr>
          <w:i/>
        </w:rPr>
        <w:t>Food</w:t>
      </w:r>
      <w:r>
        <w:rPr>
          <w:i/>
          <w:spacing w:val="29"/>
        </w:rPr>
        <w:t xml:space="preserve"> </w:t>
      </w:r>
      <w:r>
        <w:rPr>
          <w:i/>
        </w:rPr>
        <w:t>and</w:t>
      </w:r>
      <w:r>
        <w:rPr>
          <w:i/>
          <w:spacing w:val="29"/>
        </w:rPr>
        <w:t xml:space="preserve"> </w:t>
      </w:r>
      <w:r>
        <w:rPr>
          <w:i/>
        </w:rPr>
        <w:t>Agriculture</w:t>
      </w:r>
      <w:r>
        <w:rPr>
          <w:i/>
          <w:spacing w:val="29"/>
        </w:rPr>
        <w:t xml:space="preserve"> </w:t>
      </w:r>
      <w:r>
        <w:rPr>
          <w:b/>
        </w:rPr>
        <w:t>95</w:t>
      </w:r>
      <w:r>
        <w:t>(3),</w:t>
      </w:r>
      <w:r>
        <w:rPr>
          <w:spacing w:val="-52"/>
        </w:rPr>
        <w:t xml:space="preserve"> </w:t>
      </w:r>
      <w:r>
        <w:t>447–454</w:t>
      </w:r>
      <w:r>
        <w:rPr>
          <w:spacing w:val="-2"/>
        </w:rPr>
        <w:t xml:space="preserve"> </w:t>
      </w:r>
      <w:r>
        <w:t>(2015).</w:t>
      </w:r>
    </w:p>
    <w:p w14:paraId="1018B054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7"/>
        <w:jc w:val="left"/>
      </w:pPr>
      <w:bookmarkStart w:id="163" w:name="_bookmark4"/>
      <w:bookmarkEnd w:id="163"/>
      <w:r>
        <w:rPr>
          <w:w w:val="105"/>
        </w:rPr>
        <w:t>van der</w:t>
      </w:r>
      <w:r>
        <w:rPr>
          <w:spacing w:val="-1"/>
          <w:w w:val="105"/>
        </w:rPr>
        <w:t xml:space="preserve"> </w:t>
      </w:r>
      <w:r>
        <w:rPr>
          <w:w w:val="105"/>
        </w:rPr>
        <w:t>Putten,</w:t>
      </w:r>
      <w:r>
        <w:rPr>
          <w:spacing w:val="1"/>
          <w:w w:val="105"/>
        </w:rPr>
        <w:t xml:space="preserve"> </w:t>
      </w:r>
      <w:r>
        <w:rPr>
          <w:w w:val="105"/>
        </w:rPr>
        <w:t>W. H.,</w:t>
      </w:r>
      <w:r>
        <w:rPr>
          <w:spacing w:val="2"/>
          <w:w w:val="105"/>
        </w:rPr>
        <w:t xml:space="preserve"> </w:t>
      </w:r>
      <w:r>
        <w:rPr>
          <w:w w:val="105"/>
        </w:rPr>
        <w:t>Bardgett,</w:t>
      </w:r>
      <w:r>
        <w:rPr>
          <w:spacing w:val="1"/>
          <w:w w:val="105"/>
        </w:rPr>
        <w:t xml:space="preserve"> </w:t>
      </w:r>
      <w:r>
        <w:rPr>
          <w:w w:val="105"/>
        </w:rPr>
        <w:t>R. D.,</w:t>
      </w:r>
      <w:r>
        <w:rPr>
          <w:spacing w:val="1"/>
          <w:w w:val="105"/>
        </w:rPr>
        <w:t xml:space="preserve"> </w:t>
      </w:r>
      <w:r>
        <w:rPr>
          <w:w w:val="105"/>
        </w:rPr>
        <w:t>Bever,</w:t>
      </w:r>
      <w:r>
        <w:rPr>
          <w:spacing w:val="1"/>
          <w:w w:val="105"/>
        </w:rPr>
        <w:t xml:space="preserve"> </w:t>
      </w:r>
      <w:r>
        <w:rPr>
          <w:w w:val="105"/>
        </w:rPr>
        <w:t>J. D.,</w:t>
      </w:r>
      <w:r>
        <w:rPr>
          <w:spacing w:val="2"/>
          <w:w w:val="105"/>
        </w:rPr>
        <w:t xml:space="preserve"> </w:t>
      </w:r>
      <w:r>
        <w:rPr>
          <w:w w:val="105"/>
        </w:rPr>
        <w:t>Bezemer,</w:t>
      </w:r>
      <w:r>
        <w:rPr>
          <w:spacing w:val="1"/>
          <w:w w:val="105"/>
        </w:rPr>
        <w:t xml:space="preserve"> </w:t>
      </w:r>
      <w:r>
        <w:rPr>
          <w:w w:val="105"/>
        </w:rPr>
        <w:t>T. M.,</w:t>
      </w:r>
      <w:r>
        <w:rPr>
          <w:spacing w:val="1"/>
          <w:w w:val="105"/>
        </w:rPr>
        <w:t xml:space="preserve"> </w:t>
      </w:r>
      <w:r>
        <w:rPr>
          <w:w w:val="105"/>
        </w:rPr>
        <w:t>Casper,</w:t>
      </w:r>
      <w:r>
        <w:rPr>
          <w:spacing w:val="1"/>
          <w:w w:val="105"/>
        </w:rPr>
        <w:t xml:space="preserve"> </w:t>
      </w:r>
      <w:r>
        <w:rPr>
          <w:w w:val="105"/>
        </w:rPr>
        <w:t>B.</w:t>
      </w:r>
      <w:r>
        <w:rPr>
          <w:spacing w:val="1"/>
          <w:w w:val="105"/>
        </w:rPr>
        <w:t xml:space="preserve"> </w:t>
      </w:r>
      <w:r>
        <w:rPr>
          <w:w w:val="105"/>
        </w:rPr>
        <w:t>B.,</w:t>
      </w:r>
      <w:r>
        <w:rPr>
          <w:spacing w:val="1"/>
          <w:w w:val="105"/>
        </w:rPr>
        <w:t xml:space="preserve"> </w:t>
      </w:r>
      <w:r>
        <w:rPr>
          <w:w w:val="105"/>
        </w:rPr>
        <w:t>Fukami,</w:t>
      </w:r>
      <w:r>
        <w:rPr>
          <w:spacing w:val="1"/>
          <w:w w:val="105"/>
        </w:rPr>
        <w:t xml:space="preserve"> </w:t>
      </w:r>
      <w:r>
        <w:rPr>
          <w:w w:val="105"/>
        </w:rPr>
        <w:t>T.,</w:t>
      </w:r>
      <w:r>
        <w:rPr>
          <w:spacing w:val="-55"/>
          <w:w w:val="105"/>
        </w:rPr>
        <w:t xml:space="preserve"> </w:t>
      </w:r>
      <w:r>
        <w:rPr>
          <w:w w:val="105"/>
        </w:rPr>
        <w:t>Kardol,</w:t>
      </w:r>
      <w:r>
        <w:rPr>
          <w:spacing w:val="-1"/>
          <w:w w:val="105"/>
        </w:rPr>
        <w:t xml:space="preserve"> </w:t>
      </w:r>
      <w:r>
        <w:rPr>
          <w:w w:val="105"/>
        </w:rPr>
        <w:t>P., Klironomos, J. N.,</w:t>
      </w:r>
      <w:r>
        <w:rPr>
          <w:spacing w:val="-1"/>
          <w:w w:val="105"/>
        </w:rPr>
        <w:t xml:space="preserve"> </w:t>
      </w:r>
      <w:r>
        <w:rPr>
          <w:w w:val="105"/>
        </w:rPr>
        <w:t>Kulmatiski, A., Schweitzer, J.</w:t>
      </w:r>
      <w:r>
        <w:rPr>
          <w:spacing w:val="-1"/>
          <w:w w:val="105"/>
        </w:rPr>
        <w:t xml:space="preserve"> </w:t>
      </w:r>
      <w:r>
        <w:rPr>
          <w:w w:val="105"/>
        </w:rPr>
        <w:t>A., Suding, K. N.,</w:t>
      </w:r>
      <w:r>
        <w:rPr>
          <w:spacing w:val="-1"/>
          <w:w w:val="105"/>
        </w:rPr>
        <w:t xml:space="preserve"> </w:t>
      </w:r>
      <w:r>
        <w:rPr>
          <w:w w:val="105"/>
        </w:rPr>
        <w:t>van der Voorde,</w:t>
      </w:r>
    </w:p>
    <w:p w14:paraId="1E313F17" w14:textId="77777777" w:rsidR="00465FD8" w:rsidRDefault="00631EB1">
      <w:pPr>
        <w:spacing w:before="2"/>
        <w:ind w:left="592"/>
      </w:pPr>
      <w:r>
        <w:t>T.</w:t>
      </w:r>
      <w:r>
        <w:rPr>
          <w:spacing w:val="-3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Wardle,</w:t>
      </w:r>
      <w:r>
        <w:rPr>
          <w:spacing w:val="-3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Ecology</w:t>
      </w:r>
      <w:r>
        <w:rPr>
          <w:i/>
          <w:spacing w:val="-3"/>
        </w:rPr>
        <w:t xml:space="preserve"> </w:t>
      </w:r>
      <w:r>
        <w:rPr>
          <w:b/>
        </w:rPr>
        <w:t>101</w:t>
      </w:r>
      <w:r>
        <w:t>,</w:t>
      </w:r>
      <w:r>
        <w:rPr>
          <w:spacing w:val="-2"/>
        </w:rPr>
        <w:t xml:space="preserve"> </w:t>
      </w:r>
      <w:r>
        <w:t>265–276</w:t>
      </w:r>
      <w:r>
        <w:rPr>
          <w:spacing w:val="-3"/>
        </w:rPr>
        <w:t xml:space="preserve"> </w:t>
      </w:r>
      <w:r>
        <w:t>(2013).</w:t>
      </w:r>
    </w:p>
    <w:p w14:paraId="624E0E26" w14:textId="77777777" w:rsidR="00465FD8" w:rsidRDefault="00465FD8">
      <w:pPr>
        <w:pStyle w:val="BodyText"/>
        <w:spacing w:before="8"/>
        <w:rPr>
          <w:sz w:val="31"/>
        </w:rPr>
      </w:pPr>
    </w:p>
    <w:p w14:paraId="6781BBD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164" w:name="_bookmark5"/>
      <w:bookmarkEnd w:id="164"/>
      <w:r>
        <w:t>Smith-Ramesh,</w:t>
      </w:r>
      <w:r>
        <w:rPr>
          <w:spacing w:val="9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Reynolds,</w:t>
      </w:r>
      <w:r>
        <w:rPr>
          <w:spacing w:val="10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L.</w:t>
      </w:r>
      <w:r>
        <w:rPr>
          <w:spacing w:val="39"/>
        </w:rPr>
        <w:t xml:space="preserve"> </w:t>
      </w:r>
      <w:r>
        <w:rPr>
          <w:i/>
        </w:rPr>
        <w:t>Journal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0"/>
        </w:rPr>
        <w:t xml:space="preserve"> </w:t>
      </w:r>
      <w:r>
        <w:rPr>
          <w:i/>
        </w:rPr>
        <w:t>Vegetation</w:t>
      </w:r>
      <w:r>
        <w:rPr>
          <w:i/>
          <w:spacing w:val="10"/>
        </w:rPr>
        <w:t xml:space="preserve"> </w:t>
      </w:r>
      <w:r>
        <w:rPr>
          <w:i/>
        </w:rPr>
        <w:t>Science</w:t>
      </w:r>
      <w:r>
        <w:rPr>
          <w:i/>
          <w:spacing w:val="10"/>
        </w:rPr>
        <w:t xml:space="preserve"> </w:t>
      </w:r>
      <w:r>
        <w:rPr>
          <w:b/>
        </w:rPr>
        <w:t>28</w:t>
      </w:r>
      <w:r>
        <w:t>(3),</w:t>
      </w:r>
      <w:r>
        <w:rPr>
          <w:spacing w:val="10"/>
        </w:rPr>
        <w:t xml:space="preserve"> </w:t>
      </w:r>
      <w:r>
        <w:t>484–494</w:t>
      </w:r>
      <w:r>
        <w:rPr>
          <w:spacing w:val="10"/>
        </w:rPr>
        <w:t xml:space="preserve"> </w:t>
      </w:r>
      <w:r>
        <w:t>(2017).</w:t>
      </w:r>
    </w:p>
    <w:p w14:paraId="77111B59" w14:textId="77777777" w:rsidR="00465FD8" w:rsidRDefault="00465FD8">
      <w:pPr>
        <w:pStyle w:val="BodyText"/>
        <w:spacing w:before="8"/>
        <w:rPr>
          <w:sz w:val="31"/>
        </w:rPr>
      </w:pPr>
    </w:p>
    <w:p w14:paraId="66530E2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165" w:name="_bookmark6"/>
      <w:bookmarkEnd w:id="165"/>
      <w:r>
        <w:t>De</w:t>
      </w:r>
      <w:r>
        <w:rPr>
          <w:spacing w:val="3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Fry,</w:t>
      </w:r>
      <w:r>
        <w:rPr>
          <w:spacing w:val="3"/>
        </w:rPr>
        <w:t xml:space="preserve"> </w:t>
      </w:r>
      <w:r>
        <w:t>E.</w:t>
      </w:r>
      <w:r>
        <w:rPr>
          <w:spacing w:val="4"/>
        </w:rPr>
        <w:t xml:space="preserve"> </w:t>
      </w:r>
      <w:r>
        <w:t>L.,</w:t>
      </w:r>
      <w:r>
        <w:rPr>
          <w:spacing w:val="4"/>
        </w:rPr>
        <w:t xml:space="preserve"> </w:t>
      </w:r>
      <w:r>
        <w:t>Veen,</w:t>
      </w:r>
      <w:r>
        <w:rPr>
          <w:spacing w:val="4"/>
        </w:rPr>
        <w:t xml:space="preserve"> </w:t>
      </w:r>
      <w:r>
        <w:t>G.,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Kardol,</w:t>
      </w:r>
      <w:r>
        <w:rPr>
          <w:spacing w:val="4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rPr>
          <w:i/>
        </w:rPr>
        <w:t>Functional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3"/>
        </w:rPr>
        <w:t xml:space="preserve"> </w:t>
      </w:r>
      <w:r>
        <w:rPr>
          <w:b/>
        </w:rPr>
        <w:t>33</w:t>
      </w:r>
      <w:r>
        <w:t>(1),</w:t>
      </w:r>
      <w:r>
        <w:rPr>
          <w:spacing w:val="4"/>
        </w:rPr>
        <w:t xml:space="preserve"> </w:t>
      </w:r>
      <w:r>
        <w:t>118–128</w:t>
      </w:r>
      <w:r>
        <w:rPr>
          <w:spacing w:val="4"/>
        </w:rPr>
        <w:t xml:space="preserve"> </w:t>
      </w:r>
      <w:r>
        <w:t>(2019).</w:t>
      </w:r>
    </w:p>
    <w:p w14:paraId="1B52F2DE" w14:textId="77777777" w:rsidR="00465FD8" w:rsidRDefault="00465FD8">
      <w:pPr>
        <w:pStyle w:val="BodyText"/>
        <w:spacing w:before="9"/>
        <w:rPr>
          <w:sz w:val="31"/>
        </w:rPr>
      </w:pPr>
    </w:p>
    <w:p w14:paraId="583BFC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166" w:name="_bookmark7"/>
      <w:bookmarkEnd w:id="166"/>
      <w:r>
        <w:rPr>
          <w:w w:val="105"/>
        </w:rPr>
        <w:t>Pugnaire,</w:t>
      </w:r>
      <w:r>
        <w:rPr>
          <w:spacing w:val="14"/>
          <w:w w:val="105"/>
        </w:rPr>
        <w:t xml:space="preserve"> </w:t>
      </w:r>
      <w:r>
        <w:rPr>
          <w:w w:val="105"/>
        </w:rPr>
        <w:t>F.</w:t>
      </w:r>
      <w:r>
        <w:rPr>
          <w:spacing w:val="9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r>
        <w:rPr>
          <w:w w:val="105"/>
        </w:rPr>
        <w:t>Morillo,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3"/>
          <w:w w:val="105"/>
        </w:rPr>
        <w:t xml:space="preserve"> </w:t>
      </w:r>
      <w:r>
        <w:rPr>
          <w:w w:val="105"/>
        </w:rPr>
        <w:t>Peñuelas,</w:t>
      </w:r>
      <w:r>
        <w:rPr>
          <w:spacing w:val="14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Reich,</w:t>
      </w:r>
      <w:r>
        <w:rPr>
          <w:spacing w:val="13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B.,</w:t>
      </w:r>
      <w:r>
        <w:rPr>
          <w:spacing w:val="14"/>
          <w:w w:val="105"/>
        </w:rPr>
        <w:t xml:space="preserve"> </w:t>
      </w:r>
      <w:r>
        <w:rPr>
          <w:w w:val="105"/>
        </w:rPr>
        <w:t>Bardgett,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D.,</w:t>
      </w:r>
      <w:r>
        <w:rPr>
          <w:spacing w:val="14"/>
          <w:w w:val="105"/>
        </w:rPr>
        <w:t xml:space="preserve"> </w:t>
      </w:r>
      <w:r>
        <w:rPr>
          <w:w w:val="105"/>
        </w:rPr>
        <w:t>Gaxiola,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4"/>
          <w:w w:val="105"/>
        </w:rPr>
        <w:t xml:space="preserve"> </w:t>
      </w:r>
      <w:r>
        <w:rPr>
          <w:w w:val="105"/>
        </w:rPr>
        <w:t>Wardle,</w:t>
      </w:r>
    </w:p>
    <w:p w14:paraId="104FA9E8" w14:textId="77777777" w:rsidR="00465FD8" w:rsidRDefault="00631EB1">
      <w:pPr>
        <w:spacing w:before="185"/>
        <w:ind w:left="592"/>
      </w:pPr>
      <w:r>
        <w:t>D.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Van</w:t>
      </w:r>
      <w:r>
        <w:rPr>
          <w:spacing w:val="11"/>
        </w:rPr>
        <w:t xml:space="preserve"> </w:t>
      </w:r>
      <w:proofErr w:type="gramStart"/>
      <w:r>
        <w:t>Der</w:t>
      </w:r>
      <w:proofErr w:type="gramEnd"/>
      <w:r>
        <w:rPr>
          <w:spacing w:val="10"/>
        </w:rPr>
        <w:t xml:space="preserve"> </w:t>
      </w:r>
      <w:r>
        <w:t>Putten,</w:t>
      </w:r>
      <w:r>
        <w:rPr>
          <w:spacing w:val="11"/>
        </w:rPr>
        <w:t xml:space="preserve"> </w:t>
      </w:r>
      <w:r>
        <w:t>W.</w:t>
      </w:r>
      <w:r>
        <w:rPr>
          <w:spacing w:val="11"/>
        </w:rPr>
        <w:t xml:space="preserve"> </w:t>
      </w:r>
      <w:r>
        <w:t>H.</w:t>
      </w:r>
      <w:r>
        <w:rPr>
          <w:spacing w:val="40"/>
        </w:rPr>
        <w:t xml:space="preserve"> </w:t>
      </w:r>
      <w:r>
        <w:rPr>
          <w:i/>
        </w:rPr>
        <w:t>Science</w:t>
      </w:r>
      <w:r>
        <w:rPr>
          <w:i/>
          <w:spacing w:val="11"/>
        </w:rPr>
        <w:t xml:space="preserve"> </w:t>
      </w:r>
      <w:r>
        <w:rPr>
          <w:i/>
        </w:rPr>
        <w:t>advances</w:t>
      </w:r>
      <w:r>
        <w:rPr>
          <w:i/>
          <w:spacing w:val="11"/>
        </w:rPr>
        <w:t xml:space="preserve"> </w:t>
      </w:r>
      <w:r>
        <w:rPr>
          <w:b/>
        </w:rPr>
        <w:t>5</w:t>
      </w:r>
      <w:r>
        <w:t>(11),</w:t>
      </w:r>
      <w:r>
        <w:rPr>
          <w:spacing w:val="10"/>
        </w:rPr>
        <w:t xml:space="preserve"> </w:t>
      </w:r>
      <w:r>
        <w:t>eaaz1834</w:t>
      </w:r>
      <w:r>
        <w:rPr>
          <w:spacing w:val="11"/>
        </w:rPr>
        <w:t xml:space="preserve"> </w:t>
      </w:r>
      <w:r>
        <w:t>(2019).</w:t>
      </w:r>
    </w:p>
    <w:p w14:paraId="5B35E79F" w14:textId="77777777" w:rsidR="00465FD8" w:rsidRDefault="00465FD8">
      <w:pPr>
        <w:pStyle w:val="BodyText"/>
        <w:spacing w:before="8"/>
        <w:rPr>
          <w:sz w:val="31"/>
        </w:rPr>
      </w:pPr>
    </w:p>
    <w:p w14:paraId="3E039D6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"/>
        <w:jc w:val="left"/>
      </w:pPr>
      <w:bookmarkStart w:id="167" w:name="_bookmark8"/>
      <w:bookmarkEnd w:id="167"/>
      <w:r>
        <w:rPr>
          <w:w w:val="105"/>
        </w:rPr>
        <w:t>Dudenhöffer,</w:t>
      </w:r>
      <w:r>
        <w:rPr>
          <w:spacing w:val="-10"/>
          <w:w w:val="105"/>
        </w:rPr>
        <w:t xml:space="preserve"> </w:t>
      </w:r>
      <w:r>
        <w:rPr>
          <w:w w:val="105"/>
        </w:rPr>
        <w:t>J.-H.,</w:t>
      </w:r>
      <w:r>
        <w:rPr>
          <w:spacing w:val="-10"/>
          <w:w w:val="105"/>
        </w:rPr>
        <w:t xml:space="preserve"> </w:t>
      </w:r>
      <w:r>
        <w:rPr>
          <w:w w:val="105"/>
        </w:rPr>
        <w:t>Luecke,</w:t>
      </w:r>
      <w:r>
        <w:rPr>
          <w:spacing w:val="-9"/>
          <w:w w:val="105"/>
        </w:rPr>
        <w:t xml:space="preserve"> </w:t>
      </w:r>
      <w:r>
        <w:rPr>
          <w:w w:val="105"/>
        </w:rPr>
        <w:t>N.</w:t>
      </w:r>
      <w:r>
        <w:rPr>
          <w:spacing w:val="-10"/>
          <w:w w:val="105"/>
        </w:rPr>
        <w:t xml:space="preserve"> </w:t>
      </w:r>
      <w:r>
        <w:rPr>
          <w:w w:val="105"/>
        </w:rPr>
        <w:t>C.,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Crawford,</w:t>
      </w:r>
      <w:r>
        <w:rPr>
          <w:spacing w:val="-10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M.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&amp;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Evolution</w:t>
      </w:r>
      <w:r>
        <w:rPr>
          <w:i/>
          <w:spacing w:val="39"/>
          <w:w w:val="105"/>
        </w:rPr>
        <w:t xml:space="preserve"> </w:t>
      </w:r>
      <w:r>
        <w:rPr>
          <w:w w:val="105"/>
        </w:rPr>
        <w:t>(2022).</w:t>
      </w:r>
    </w:p>
    <w:p w14:paraId="2BBA1558" w14:textId="77777777" w:rsidR="00465FD8" w:rsidRDefault="00465FD8">
      <w:pPr>
        <w:pStyle w:val="BodyText"/>
        <w:spacing w:before="8"/>
        <w:rPr>
          <w:sz w:val="31"/>
        </w:rPr>
      </w:pPr>
    </w:p>
    <w:p w14:paraId="1CD188C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168" w:name="_bookmark9"/>
      <w:bookmarkEnd w:id="168"/>
      <w:r>
        <w:t>Bever,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D.,</w:t>
      </w:r>
      <w:r>
        <w:rPr>
          <w:spacing w:val="4"/>
        </w:rPr>
        <w:t xml:space="preserve"> </w:t>
      </w:r>
      <w:r>
        <w:t>Westover,</w:t>
      </w:r>
      <w:r>
        <w:rPr>
          <w:spacing w:val="5"/>
        </w:rPr>
        <w:t xml:space="preserve"> </w:t>
      </w:r>
      <w:r>
        <w:t>K.</w:t>
      </w:r>
      <w:r>
        <w:rPr>
          <w:spacing w:val="4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Antonovics,</w:t>
      </w:r>
      <w:r>
        <w:rPr>
          <w:spacing w:val="4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rPr>
          <w:i/>
        </w:rPr>
        <w:t>Journal</w:t>
      </w:r>
      <w:r>
        <w:rPr>
          <w:i/>
          <w:spacing w:val="4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5"/>
        </w:rPr>
        <w:t xml:space="preserve"> </w:t>
      </w:r>
      <w:r>
        <w:rPr>
          <w:b/>
        </w:rPr>
        <w:t>85</w:t>
      </w:r>
      <w:r>
        <w:t>(5),</w:t>
      </w:r>
      <w:r>
        <w:rPr>
          <w:spacing w:val="4"/>
        </w:rPr>
        <w:t xml:space="preserve"> </w:t>
      </w:r>
      <w:r>
        <w:t>561–573</w:t>
      </w:r>
      <w:r>
        <w:rPr>
          <w:spacing w:val="4"/>
        </w:rPr>
        <w:t xml:space="preserve"> </w:t>
      </w:r>
      <w:r>
        <w:t>oct</w:t>
      </w:r>
      <w:r>
        <w:rPr>
          <w:spacing w:val="5"/>
        </w:rPr>
        <w:t xml:space="preserve"> </w:t>
      </w:r>
      <w:r>
        <w:t>(1997).</w:t>
      </w:r>
    </w:p>
    <w:p w14:paraId="2D799396" w14:textId="77777777" w:rsidR="00465FD8" w:rsidRDefault="00465FD8">
      <w:pPr>
        <w:pStyle w:val="BodyText"/>
        <w:spacing w:before="8"/>
        <w:rPr>
          <w:sz w:val="31"/>
        </w:rPr>
      </w:pPr>
    </w:p>
    <w:p w14:paraId="2C1FB20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7"/>
        <w:jc w:val="both"/>
      </w:pPr>
      <w:bookmarkStart w:id="169" w:name="_bookmark10"/>
      <w:bookmarkEnd w:id="169"/>
      <w:r>
        <w:rPr>
          <w:w w:val="105"/>
        </w:rPr>
        <w:t>Crawford, K. M., Bauer, J. T., Comita, L. S., Eppinga, M. B., Johnson, D. J., Mangan, S. A.,</w:t>
      </w:r>
      <w:r>
        <w:rPr>
          <w:spacing w:val="1"/>
          <w:w w:val="105"/>
        </w:rPr>
        <w:t xml:space="preserve"> </w:t>
      </w:r>
      <w:r>
        <w:rPr>
          <w:w w:val="105"/>
        </w:rPr>
        <w:t>Queenborough,</w:t>
      </w:r>
      <w:r>
        <w:rPr>
          <w:spacing w:val="-9"/>
          <w:w w:val="105"/>
        </w:rPr>
        <w:t xml:space="preserve"> </w:t>
      </w:r>
      <w:r>
        <w:rPr>
          <w:w w:val="105"/>
        </w:rPr>
        <w:t>S.</w:t>
      </w:r>
      <w:r>
        <w:rPr>
          <w:spacing w:val="-10"/>
          <w:w w:val="105"/>
        </w:rPr>
        <w:t xml:space="preserve"> </w:t>
      </w:r>
      <w:r>
        <w:rPr>
          <w:w w:val="105"/>
        </w:rPr>
        <w:t>A.,</w:t>
      </w:r>
      <w:r>
        <w:rPr>
          <w:spacing w:val="-9"/>
          <w:w w:val="105"/>
        </w:rPr>
        <w:t xml:space="preserve"> </w:t>
      </w:r>
      <w:r>
        <w:rPr>
          <w:w w:val="105"/>
        </w:rPr>
        <w:t>Strand,</w:t>
      </w:r>
      <w:r>
        <w:rPr>
          <w:spacing w:val="-8"/>
          <w:w w:val="105"/>
        </w:rPr>
        <w:t xml:space="preserve"> </w:t>
      </w:r>
      <w:r>
        <w:rPr>
          <w:w w:val="105"/>
        </w:rPr>
        <w:t>A.</w:t>
      </w:r>
      <w:r>
        <w:rPr>
          <w:spacing w:val="-10"/>
          <w:w w:val="105"/>
        </w:rPr>
        <w:t xml:space="preserve"> </w:t>
      </w:r>
      <w:r>
        <w:rPr>
          <w:w w:val="105"/>
        </w:rPr>
        <w:t>E.,</w:t>
      </w:r>
      <w:r>
        <w:rPr>
          <w:spacing w:val="-9"/>
          <w:w w:val="105"/>
        </w:rPr>
        <w:t xml:space="preserve"> </w:t>
      </w:r>
      <w:r>
        <w:rPr>
          <w:w w:val="105"/>
        </w:rPr>
        <w:t>Suding,</w:t>
      </w:r>
      <w:r>
        <w:rPr>
          <w:spacing w:val="-9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N.,</w:t>
      </w:r>
      <w:r>
        <w:rPr>
          <w:spacing w:val="-9"/>
          <w:w w:val="105"/>
        </w:rPr>
        <w:t xml:space="preserve"> </w:t>
      </w:r>
      <w:r>
        <w:rPr>
          <w:w w:val="105"/>
        </w:rPr>
        <w:t>Umbanhowar,</w:t>
      </w:r>
      <w:r>
        <w:rPr>
          <w:spacing w:val="-9"/>
          <w:w w:val="105"/>
        </w:rPr>
        <w:t xml:space="preserve"> </w:t>
      </w:r>
      <w:r>
        <w:rPr>
          <w:w w:val="105"/>
        </w:rPr>
        <w:t>J.,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al.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Letters</w:t>
      </w:r>
      <w:r>
        <w:rPr>
          <w:i/>
          <w:spacing w:val="-10"/>
          <w:w w:val="105"/>
        </w:rPr>
        <w:t xml:space="preserve">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1274–1284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56FE0D9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 w:line="415" w:lineRule="auto"/>
        <w:ind w:right="119" w:hanging="473"/>
        <w:jc w:val="both"/>
      </w:pPr>
      <w:bookmarkStart w:id="170" w:name="_bookmark11"/>
      <w:bookmarkEnd w:id="170"/>
      <w:r>
        <w:rPr>
          <w:w w:val="105"/>
        </w:rPr>
        <w:t>Dudenhöffer, J., Ebeling, A., Klein, A., Wagg, C., and Farrer, E.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Journal of Ecology </w:t>
      </w:r>
      <w:r>
        <w:rPr>
          <w:b/>
          <w:w w:val="105"/>
        </w:rPr>
        <w:t>106</w:t>
      </w:r>
      <w:r>
        <w:rPr>
          <w:w w:val="105"/>
        </w:rPr>
        <w:t>(1),</w:t>
      </w:r>
      <w:r>
        <w:rPr>
          <w:spacing w:val="1"/>
          <w:w w:val="105"/>
        </w:rPr>
        <w:t xml:space="preserve"> </w:t>
      </w:r>
      <w:r>
        <w:rPr>
          <w:w w:val="105"/>
        </w:rPr>
        <w:t>230–241</w:t>
      </w:r>
      <w:r>
        <w:rPr>
          <w:spacing w:val="-5"/>
          <w:w w:val="105"/>
        </w:rPr>
        <w:t xml:space="preserve"> </w:t>
      </w:r>
      <w:r>
        <w:rPr>
          <w:w w:val="105"/>
        </w:rPr>
        <w:t>(2018).</w:t>
      </w:r>
    </w:p>
    <w:p w14:paraId="6B5C192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71" w:name="_bookmark12"/>
      <w:bookmarkEnd w:id="171"/>
      <w:r>
        <w:rPr>
          <w:w w:val="105"/>
        </w:rPr>
        <w:t xml:space="preserve">Kandlikar, G. S., Johnson, C. A., Yan, X., Kraft, N. J., and Levine, J. M. </w:t>
      </w:r>
      <w:r>
        <w:rPr>
          <w:i/>
          <w:w w:val="105"/>
        </w:rPr>
        <w:t xml:space="preserve">Ecology Letters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1178–1191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473E731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72" w:name="_bookmark13"/>
      <w:bookmarkEnd w:id="172"/>
      <w:r>
        <w:rPr>
          <w:w w:val="105"/>
        </w:rPr>
        <w:t>Nguyen, N. H., Song, Z., Bates, S. T., Branco, S., Tedersoo, L., Menke, J., Schilling, J. S., and</w:t>
      </w:r>
      <w:r>
        <w:rPr>
          <w:spacing w:val="1"/>
          <w:w w:val="105"/>
        </w:rPr>
        <w:t xml:space="preserve"> </w:t>
      </w:r>
      <w:r>
        <w:t>Kennedy,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23"/>
        </w:rPr>
        <w:t xml:space="preserve"> </w:t>
      </w:r>
      <w:r>
        <w:rPr>
          <w:i/>
        </w:rPr>
        <w:t>Fungal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1"/>
        </w:rPr>
        <w:t xml:space="preserve"> </w:t>
      </w:r>
      <w:r>
        <w:rPr>
          <w:b/>
        </w:rPr>
        <w:t>20</w:t>
      </w:r>
      <w:r>
        <w:t>,</w:t>
      </w:r>
      <w:r>
        <w:rPr>
          <w:spacing w:val="-1"/>
        </w:rPr>
        <w:t xml:space="preserve"> </w:t>
      </w:r>
      <w:r>
        <w:t>241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248</w:t>
      </w:r>
      <w:r>
        <w:rPr>
          <w:spacing w:val="-2"/>
        </w:rPr>
        <w:t xml:space="preserve"> </w:t>
      </w:r>
      <w:r>
        <w:t>(2016).</w:t>
      </w:r>
    </w:p>
    <w:p w14:paraId="41D32056" w14:textId="77777777" w:rsidR="00465FD8" w:rsidRDefault="00465FD8">
      <w:pPr>
        <w:spacing w:line="415" w:lineRule="auto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</w:pPr>
    </w:p>
    <w:p w14:paraId="5B8C664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13" w:line="415" w:lineRule="auto"/>
        <w:ind w:right="117" w:hanging="473"/>
        <w:jc w:val="both"/>
      </w:pPr>
      <w:bookmarkStart w:id="173" w:name="_bookmark14"/>
      <w:bookmarkEnd w:id="173"/>
      <w:r>
        <w:rPr>
          <w:w w:val="105"/>
        </w:rPr>
        <w:lastRenderedPageBreak/>
        <w:t>Rudgers,</w:t>
      </w:r>
      <w:r>
        <w:rPr>
          <w:spacing w:val="-1"/>
          <w:w w:val="105"/>
        </w:rPr>
        <w:t xml:space="preserve"> </w:t>
      </w:r>
      <w:r>
        <w:rPr>
          <w:w w:val="105"/>
        </w:rPr>
        <w:t>J.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r>
        <w:rPr>
          <w:w w:val="105"/>
        </w:rPr>
        <w:t>Afkhami,</w:t>
      </w:r>
      <w:r>
        <w:rPr>
          <w:spacing w:val="-1"/>
          <w:w w:val="105"/>
        </w:rPr>
        <w:t xml:space="preserve"> </w:t>
      </w:r>
      <w:r>
        <w:rPr>
          <w:w w:val="105"/>
        </w:rPr>
        <w:t>M.</w:t>
      </w:r>
      <w:r>
        <w:rPr>
          <w:spacing w:val="-2"/>
          <w:w w:val="105"/>
        </w:rPr>
        <w:t xml:space="preserve"> </w:t>
      </w:r>
      <w:r>
        <w:rPr>
          <w:w w:val="105"/>
        </w:rPr>
        <w:t>E.,</w:t>
      </w:r>
      <w:r>
        <w:rPr>
          <w:spacing w:val="-1"/>
          <w:w w:val="105"/>
        </w:rPr>
        <w:t xml:space="preserve"> </w:t>
      </w:r>
      <w:r>
        <w:rPr>
          <w:w w:val="105"/>
        </w:rPr>
        <w:t>Bell-Dereske,</w:t>
      </w:r>
      <w:r>
        <w:rPr>
          <w:spacing w:val="-1"/>
          <w:w w:val="105"/>
        </w:rPr>
        <w:t xml:space="preserve"> </w:t>
      </w:r>
      <w:r>
        <w:rPr>
          <w:w w:val="105"/>
        </w:rPr>
        <w:t>L.,</w:t>
      </w:r>
      <w:r>
        <w:rPr>
          <w:spacing w:val="-1"/>
          <w:w w:val="105"/>
        </w:rPr>
        <w:t xml:space="preserve"> </w:t>
      </w:r>
      <w:r>
        <w:rPr>
          <w:w w:val="105"/>
        </w:rPr>
        <w:t>Chung,</w:t>
      </w:r>
      <w:r>
        <w:rPr>
          <w:spacing w:val="-1"/>
          <w:w w:val="105"/>
        </w:rPr>
        <w:t xml:space="preserve"> </w:t>
      </w:r>
      <w:r>
        <w:rPr>
          <w:w w:val="105"/>
        </w:rPr>
        <w:t>Y.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r>
        <w:rPr>
          <w:w w:val="105"/>
        </w:rPr>
        <w:t>Crawford,</w:t>
      </w:r>
      <w:r>
        <w:rPr>
          <w:spacing w:val="-1"/>
          <w:w w:val="105"/>
        </w:rPr>
        <w:t xml:space="preserve"> </w:t>
      </w:r>
      <w:r>
        <w:rPr>
          <w:w w:val="105"/>
        </w:rPr>
        <w:t>K.</w:t>
      </w:r>
      <w:r>
        <w:rPr>
          <w:spacing w:val="-2"/>
          <w:w w:val="105"/>
        </w:rPr>
        <w:t xml:space="preserve"> </w:t>
      </w:r>
      <w:r>
        <w:rPr>
          <w:w w:val="105"/>
        </w:rPr>
        <w:t>M.,</w:t>
      </w:r>
      <w:r>
        <w:rPr>
          <w:spacing w:val="-1"/>
          <w:w w:val="105"/>
        </w:rPr>
        <w:t xml:space="preserve"> </w:t>
      </w:r>
      <w:r>
        <w:rPr>
          <w:w w:val="105"/>
        </w:rPr>
        <w:t>Kivlin,</w:t>
      </w:r>
      <w:r>
        <w:rPr>
          <w:spacing w:val="-1"/>
          <w:w w:val="105"/>
        </w:rPr>
        <w:t xml:space="preserve"> </w:t>
      </w:r>
      <w:r>
        <w:rPr>
          <w:w w:val="105"/>
        </w:rPr>
        <w:t>S.</w:t>
      </w:r>
      <w:r>
        <w:rPr>
          <w:spacing w:val="-2"/>
          <w:w w:val="105"/>
        </w:rPr>
        <w:t xml:space="preserve"> </w:t>
      </w:r>
      <w:r>
        <w:rPr>
          <w:w w:val="105"/>
        </w:rPr>
        <w:t>N.,</w:t>
      </w:r>
      <w:r>
        <w:rPr>
          <w:spacing w:val="-55"/>
          <w:w w:val="105"/>
        </w:rPr>
        <w:t xml:space="preserve"> </w:t>
      </w:r>
      <w:r>
        <w:t xml:space="preserve">Mann, M. A., and Nuñez, M. A. </w:t>
      </w:r>
      <w:r>
        <w:rPr>
          <w:i/>
        </w:rPr>
        <w:t xml:space="preserve">Annual review of ecology, evolution, and systematics </w:t>
      </w:r>
      <w:r>
        <w:rPr>
          <w:b/>
        </w:rPr>
        <w:t>51</w:t>
      </w:r>
      <w:r>
        <w:t>, 561–586</w:t>
      </w:r>
      <w:r>
        <w:rPr>
          <w:spacing w:val="1"/>
        </w:rPr>
        <w:t xml:space="preserve"> </w:t>
      </w:r>
      <w:r>
        <w:rPr>
          <w:w w:val="105"/>
        </w:rPr>
        <w:t>(2020).</w:t>
      </w:r>
    </w:p>
    <w:p w14:paraId="343D5065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/>
        <w:ind w:hanging="473"/>
        <w:jc w:val="both"/>
      </w:pPr>
      <w:bookmarkStart w:id="174" w:name="_bookmark15"/>
      <w:bookmarkEnd w:id="174"/>
      <w:r>
        <w:t>Ke,</w:t>
      </w:r>
      <w:r>
        <w:rPr>
          <w:spacing w:val="4"/>
        </w:rPr>
        <w:t xml:space="preserve"> </w:t>
      </w:r>
      <w:r>
        <w:t>P.-J.,</w:t>
      </w:r>
      <w:r>
        <w:rPr>
          <w:spacing w:val="4"/>
        </w:rPr>
        <w:t xml:space="preserve"> </w:t>
      </w:r>
      <w:r>
        <w:t>Zee,</w:t>
      </w:r>
      <w:r>
        <w:rPr>
          <w:spacing w:val="4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Fukami,</w:t>
      </w:r>
      <w:r>
        <w:rPr>
          <w:spacing w:val="4"/>
        </w:rPr>
        <w:t xml:space="preserve"> </w:t>
      </w:r>
      <w:r>
        <w:t>T.</w:t>
      </w:r>
      <w:r>
        <w:rPr>
          <w:spacing w:val="31"/>
        </w:rPr>
        <w:t xml:space="preserve"> </w:t>
      </w:r>
      <w:r>
        <w:rPr>
          <w:i/>
        </w:rPr>
        <w:t>New</w:t>
      </w:r>
      <w:r>
        <w:rPr>
          <w:i/>
          <w:spacing w:val="4"/>
        </w:rPr>
        <w:t xml:space="preserve"> </w:t>
      </w:r>
      <w:proofErr w:type="gramStart"/>
      <w:r>
        <w:rPr>
          <w:i/>
        </w:rPr>
        <w:t>Phytologist</w:t>
      </w:r>
      <w:r>
        <w:rPr>
          <w:i/>
          <w:spacing w:val="4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1546–1558</w:t>
      </w:r>
      <w:r>
        <w:rPr>
          <w:spacing w:val="4"/>
        </w:rPr>
        <w:t xml:space="preserve"> </w:t>
      </w:r>
      <w:r>
        <w:t>(2021).</w:t>
      </w:r>
    </w:p>
    <w:p w14:paraId="2F4203EA" w14:textId="77777777" w:rsidR="00465FD8" w:rsidRDefault="00465FD8">
      <w:pPr>
        <w:pStyle w:val="BodyText"/>
        <w:rPr>
          <w:sz w:val="30"/>
        </w:rPr>
      </w:pPr>
    </w:p>
    <w:p w14:paraId="129CFDF4" w14:textId="77777777" w:rsidR="00465FD8" w:rsidRDefault="00465FD8">
      <w:pPr>
        <w:pStyle w:val="BodyText"/>
        <w:spacing w:before="2"/>
        <w:rPr>
          <w:sz w:val="35"/>
        </w:rPr>
      </w:pPr>
    </w:p>
    <w:p w14:paraId="2BC73A3B" w14:textId="77777777" w:rsidR="00465FD8" w:rsidRDefault="00631EB1">
      <w:pPr>
        <w:pStyle w:val="Heading1"/>
      </w:pPr>
      <w:r>
        <w:rPr>
          <w:w w:val="110"/>
        </w:rPr>
        <w:t>Competing</w:t>
      </w:r>
      <w:r>
        <w:rPr>
          <w:spacing w:val="-3"/>
          <w:w w:val="110"/>
        </w:rPr>
        <w:t xml:space="preserve"> </w:t>
      </w:r>
      <w:r>
        <w:rPr>
          <w:w w:val="110"/>
        </w:rPr>
        <w:t>interests</w:t>
      </w:r>
    </w:p>
    <w:p w14:paraId="1511B2F1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630A824B" w14:textId="77777777" w:rsidR="00465FD8" w:rsidRDefault="00631EB1">
      <w:pPr>
        <w:pStyle w:val="BodyText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author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declare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competing</w:t>
      </w:r>
      <w:r>
        <w:rPr>
          <w:spacing w:val="-7"/>
          <w:w w:val="110"/>
        </w:rPr>
        <w:t xml:space="preserve"> </w:t>
      </w:r>
      <w:r>
        <w:rPr>
          <w:w w:val="110"/>
        </w:rPr>
        <w:t>financial</w:t>
      </w:r>
      <w:r>
        <w:rPr>
          <w:spacing w:val="-6"/>
          <w:w w:val="110"/>
        </w:rPr>
        <w:t xml:space="preserve"> </w:t>
      </w:r>
      <w:r>
        <w:rPr>
          <w:w w:val="110"/>
        </w:rPr>
        <w:t>interests.</w:t>
      </w:r>
    </w:p>
    <w:sectPr w:rsidR="00465FD8">
      <w:pgSz w:w="12240" w:h="15840"/>
      <w:pgMar w:top="1340" w:right="1320" w:bottom="1080" w:left="1320" w:header="0" w:footer="88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mon Harold" w:date="2022-02-16T14:53:00Z" w:initials="SH">
    <w:p w14:paraId="7C853D4C" w14:textId="77777777" w:rsidR="00DE66B1" w:rsidRDefault="00DE66B1">
      <w:pPr>
        <w:pStyle w:val="CommentText"/>
      </w:pPr>
      <w:r>
        <w:rPr>
          <w:rStyle w:val="CommentReference"/>
        </w:rPr>
        <w:annotationRef/>
      </w:r>
      <w:r>
        <w:t>We generally aim for shorter titles than this, and avoid punctuation. I suggest something like:</w:t>
      </w:r>
    </w:p>
    <w:p w14:paraId="6B1CC07A" w14:textId="04A26A2A" w:rsidR="00DE66B1" w:rsidRDefault="00DE66B1">
      <w:pPr>
        <w:pStyle w:val="CommentText"/>
      </w:pPr>
    </w:p>
    <w:p w14:paraId="65CF8C0C" w14:textId="284AE815" w:rsidR="00544D38" w:rsidRDefault="00544D38">
      <w:pPr>
        <w:pStyle w:val="CommentText"/>
      </w:pPr>
      <w:r>
        <w:t>“Water shifts the balance of coexistence”</w:t>
      </w:r>
    </w:p>
    <w:p w14:paraId="1AAEABAC" w14:textId="13C17146" w:rsidR="00544D38" w:rsidRDefault="00544D38">
      <w:pPr>
        <w:pStyle w:val="CommentText"/>
      </w:pPr>
      <w:r>
        <w:t>“Water destabilizes plant coexistence”</w:t>
      </w:r>
    </w:p>
    <w:p w14:paraId="7F2346E5" w14:textId="7BEA784F" w:rsidR="00544D38" w:rsidRDefault="00544D38">
      <w:pPr>
        <w:pStyle w:val="CommentText"/>
      </w:pPr>
    </w:p>
    <w:p w14:paraId="7CEFBC79" w14:textId="77777777" w:rsidR="00544D38" w:rsidRDefault="00544D38">
      <w:pPr>
        <w:pStyle w:val="CommentText"/>
      </w:pPr>
    </w:p>
  </w:comment>
  <w:comment w:id="1" w:author="Simon Harold" w:date="2022-02-16T14:55:00Z" w:initials="SH">
    <w:p w14:paraId="0E78E245" w14:textId="73CA42BB" w:rsidR="00DE66B1" w:rsidRDefault="00DE66B1">
      <w:pPr>
        <w:pStyle w:val="CommentText"/>
      </w:pPr>
      <w:r>
        <w:rPr>
          <w:rStyle w:val="CommentReference"/>
        </w:rPr>
        <w:annotationRef/>
      </w:r>
      <w:r>
        <w:t>I would suggest changing to “Plant-soil feedbacks”</w:t>
      </w:r>
    </w:p>
  </w:comment>
  <w:comment w:id="3" w:author="Simon Harold" w:date="2022-02-16T15:05:00Z" w:initials="SH">
    <w:p w14:paraId="4ECE73CD" w14:textId="2A25200B" w:rsidR="00DE66B1" w:rsidRDefault="00DE66B1">
      <w:pPr>
        <w:pStyle w:val="CommentText"/>
      </w:pPr>
      <w:r>
        <w:rPr>
          <w:rStyle w:val="CommentReference"/>
        </w:rPr>
        <w:annotationRef/>
      </w:r>
      <w:r>
        <w:t>Change ok for brevity?</w:t>
      </w:r>
    </w:p>
  </w:comment>
  <w:comment w:id="43" w:author="Simon Harold" w:date="2022-02-17T10:21:00Z" w:initials="SH">
    <w:p w14:paraId="5A4F1FD4" w14:textId="1A56B023" w:rsidR="00DA21F3" w:rsidRDefault="00DA21F3">
      <w:pPr>
        <w:pStyle w:val="CommentText"/>
      </w:pPr>
      <w:r>
        <w:rPr>
          <w:rStyle w:val="CommentReference"/>
        </w:rPr>
        <w:annotationRef/>
      </w:r>
      <w:r>
        <w:t>OK?</w:t>
      </w:r>
    </w:p>
  </w:comment>
  <w:comment w:id="52" w:author="Simon Harold" w:date="2022-02-16T15:25:00Z" w:initials="SH">
    <w:p w14:paraId="4B65E74F" w14:textId="1EB85596" w:rsidR="007268B5" w:rsidRDefault="007268B5">
      <w:pPr>
        <w:pStyle w:val="CommentText"/>
      </w:pPr>
      <w:r>
        <w:rPr>
          <w:rStyle w:val="CommentReference"/>
        </w:rPr>
        <w:annotationRef/>
      </w:r>
      <w:r>
        <w:t>OK? Just to link to the current study.</w:t>
      </w:r>
    </w:p>
  </w:comment>
  <w:comment w:id="74" w:author="Simon Harold" w:date="2022-02-16T16:58:00Z" w:initials="SH">
    <w:p w14:paraId="3A83C34A" w14:textId="4182FBD6" w:rsidR="008412DE" w:rsidRDefault="008412DE">
      <w:pPr>
        <w:pStyle w:val="CommentText"/>
      </w:pPr>
      <w:r>
        <w:rPr>
          <w:rStyle w:val="CommentReference"/>
        </w:rPr>
        <w:annotationRef/>
      </w:r>
      <w:r>
        <w:t>OK? I thought it needed this added context.</w:t>
      </w:r>
      <w:r w:rsidR="00DA21F3">
        <w:t xml:space="preserve"> Please check whether this is a correct interpretation of the methodology.</w:t>
      </w:r>
    </w:p>
  </w:comment>
  <w:comment w:id="119" w:author="Simon Harold" w:date="2022-02-16T17:19:00Z" w:initials="SH">
    <w:p w14:paraId="1CB0B336" w14:textId="594626EA" w:rsidR="007B1541" w:rsidRDefault="007B1541">
      <w:pPr>
        <w:pStyle w:val="CommentText"/>
      </w:pPr>
      <w:r>
        <w:rPr>
          <w:rStyle w:val="CommentReference"/>
        </w:rPr>
        <w:annotationRef/>
      </w:r>
      <w:r w:rsidR="009A4B26">
        <w:t>This is probably a level of detail that readers could seek out in the paper itself, so we can be a bit more general in the N&amp;V</w:t>
      </w:r>
    </w:p>
  </w:comment>
  <w:comment w:id="124" w:author="Simon Harold" w:date="2022-02-17T10:08:00Z" w:initials="SH">
    <w:p w14:paraId="4BB74BE6" w14:textId="77777777" w:rsidR="009A4B26" w:rsidRDefault="009A4B26" w:rsidP="009A4B26">
      <w:pPr>
        <w:pStyle w:val="CommentText"/>
      </w:pPr>
      <w:r>
        <w:rPr>
          <w:rStyle w:val="CommentReference"/>
        </w:rPr>
        <w:annotationRef/>
      </w:r>
      <w:r>
        <w:t>OK?</w:t>
      </w:r>
    </w:p>
  </w:comment>
  <w:comment w:id="146" w:author="Simon Harold" w:date="2022-02-16T17:26:00Z" w:initials="SH">
    <w:p w14:paraId="6EC39F66" w14:textId="447AF1AF" w:rsidR="00BB4F0C" w:rsidRDefault="00BB4F0C">
      <w:pPr>
        <w:pStyle w:val="CommentText"/>
      </w:pPr>
      <w:r>
        <w:rPr>
          <w:rStyle w:val="CommentReference"/>
        </w:rPr>
        <w:annotationRef/>
      </w:r>
      <w:r>
        <w:t>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EFBC79" w15:done="0"/>
  <w15:commentEx w15:paraId="0E78E245" w15:done="0"/>
  <w15:commentEx w15:paraId="4ECE73CD" w15:done="0"/>
  <w15:commentEx w15:paraId="5A4F1FD4" w15:done="0"/>
  <w15:commentEx w15:paraId="4B65E74F" w15:done="0"/>
  <w15:commentEx w15:paraId="3A83C34A" w15:done="0"/>
  <w15:commentEx w15:paraId="1CB0B336" w15:done="0"/>
  <w15:commentEx w15:paraId="4BB74BE6" w15:done="0"/>
  <w15:commentEx w15:paraId="6EC39F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82E5C" w14:textId="77777777" w:rsidR="00526D05" w:rsidRDefault="00526D05">
      <w:r>
        <w:separator/>
      </w:r>
    </w:p>
  </w:endnote>
  <w:endnote w:type="continuationSeparator" w:id="0">
    <w:p w14:paraId="7601AE6C" w14:textId="77777777" w:rsidR="00526D05" w:rsidRDefault="0052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85C4" w14:textId="0884C93A" w:rsidR="00465FD8" w:rsidRDefault="00DE66B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6CC0A2" wp14:editId="7451FDDC">
              <wp:simplePos x="0" y="0"/>
              <wp:positionH relativeFrom="page">
                <wp:posOffset>3813175</wp:posOffset>
              </wp:positionH>
              <wp:positionV relativeFrom="page">
                <wp:posOffset>9358630</wp:posOffset>
              </wp:positionV>
              <wp:extent cx="158750" cy="2171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E6374" w14:textId="18E11208" w:rsidR="00465FD8" w:rsidRDefault="00631EB1">
                          <w:pPr>
                            <w:pStyle w:val="BodyText"/>
                            <w:spacing w:before="5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35031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CC0A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00.25pt;margin-top:736.9pt;width:12.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" filled="f" stroked="f">
              <v:textbox inset="0,0,0,0">
                <w:txbxContent>
                  <w:p w14:paraId="4E1E6374" w14:textId="18E11208" w:rsidR="00465FD8" w:rsidRDefault="00631EB1">
                    <w:pPr>
                      <w:pStyle w:val="BodyText"/>
                      <w:spacing w:before="54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35031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51C5C" w14:textId="77777777" w:rsidR="00526D05" w:rsidRDefault="00526D05">
      <w:r>
        <w:separator/>
      </w:r>
    </w:p>
  </w:footnote>
  <w:footnote w:type="continuationSeparator" w:id="0">
    <w:p w14:paraId="425B576F" w14:textId="77777777" w:rsidR="00526D05" w:rsidRDefault="0052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A588C"/>
    <w:multiLevelType w:val="hybridMultilevel"/>
    <w:tmpl w:val="5A20D0D8"/>
    <w:lvl w:ilvl="0" w:tplc="693ED822">
      <w:start w:val="1"/>
      <w:numFmt w:val="decimal"/>
      <w:lvlText w:val="[%1]"/>
      <w:lvlJc w:val="left"/>
      <w:pPr>
        <w:ind w:left="592" w:hanging="3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7D2D98E">
      <w:numFmt w:val="bullet"/>
      <w:lvlText w:val="•"/>
      <w:lvlJc w:val="left"/>
      <w:pPr>
        <w:ind w:left="820" w:hanging="364"/>
      </w:pPr>
      <w:rPr>
        <w:rFonts w:hint="default"/>
        <w:lang w:val="en-US" w:eastAsia="en-US" w:bidi="ar-SA"/>
      </w:rPr>
    </w:lvl>
    <w:lvl w:ilvl="2" w:tplc="94C84848">
      <w:numFmt w:val="bullet"/>
      <w:lvlText w:val="•"/>
      <w:lvlJc w:val="left"/>
      <w:pPr>
        <w:ind w:left="880" w:hanging="364"/>
      </w:pPr>
      <w:rPr>
        <w:rFonts w:hint="default"/>
        <w:lang w:val="en-US" w:eastAsia="en-US" w:bidi="ar-SA"/>
      </w:rPr>
    </w:lvl>
    <w:lvl w:ilvl="3" w:tplc="7FFC4FF2">
      <w:numFmt w:val="bullet"/>
      <w:lvlText w:val="•"/>
      <w:lvlJc w:val="left"/>
      <w:pPr>
        <w:ind w:left="1970" w:hanging="364"/>
      </w:pPr>
      <w:rPr>
        <w:rFonts w:hint="default"/>
        <w:lang w:val="en-US" w:eastAsia="en-US" w:bidi="ar-SA"/>
      </w:rPr>
    </w:lvl>
    <w:lvl w:ilvl="4" w:tplc="4A5CF9E0">
      <w:numFmt w:val="bullet"/>
      <w:lvlText w:val="•"/>
      <w:lvlJc w:val="left"/>
      <w:pPr>
        <w:ind w:left="3060" w:hanging="364"/>
      </w:pPr>
      <w:rPr>
        <w:rFonts w:hint="default"/>
        <w:lang w:val="en-US" w:eastAsia="en-US" w:bidi="ar-SA"/>
      </w:rPr>
    </w:lvl>
    <w:lvl w:ilvl="5" w:tplc="90FC85D2">
      <w:numFmt w:val="bullet"/>
      <w:lvlText w:val="•"/>
      <w:lvlJc w:val="left"/>
      <w:pPr>
        <w:ind w:left="4150" w:hanging="364"/>
      </w:pPr>
      <w:rPr>
        <w:rFonts w:hint="default"/>
        <w:lang w:val="en-US" w:eastAsia="en-US" w:bidi="ar-SA"/>
      </w:rPr>
    </w:lvl>
    <w:lvl w:ilvl="6" w:tplc="3C423C9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7" w:tplc="A7BA0946">
      <w:numFmt w:val="bullet"/>
      <w:lvlText w:val="•"/>
      <w:lvlJc w:val="left"/>
      <w:pPr>
        <w:ind w:left="6330" w:hanging="364"/>
      </w:pPr>
      <w:rPr>
        <w:rFonts w:hint="default"/>
        <w:lang w:val="en-US" w:eastAsia="en-US" w:bidi="ar-SA"/>
      </w:rPr>
    </w:lvl>
    <w:lvl w:ilvl="8" w:tplc="293426B2">
      <w:numFmt w:val="bullet"/>
      <w:lvlText w:val="•"/>
      <w:lvlJc w:val="left"/>
      <w:pPr>
        <w:ind w:left="7420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mon Harold">
    <w15:presenceInfo w15:providerId="AD" w15:userId="S-1-5-21-2763061908-3102728991-3641480467-17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D8"/>
    <w:rsid w:val="00010306"/>
    <w:rsid w:val="00010B16"/>
    <w:rsid w:val="003371AE"/>
    <w:rsid w:val="0045098C"/>
    <w:rsid w:val="00465FD8"/>
    <w:rsid w:val="00526D05"/>
    <w:rsid w:val="00544D38"/>
    <w:rsid w:val="00631EB1"/>
    <w:rsid w:val="00653DC2"/>
    <w:rsid w:val="00723904"/>
    <w:rsid w:val="007268B5"/>
    <w:rsid w:val="007B1541"/>
    <w:rsid w:val="008412DE"/>
    <w:rsid w:val="008D2BBE"/>
    <w:rsid w:val="00903770"/>
    <w:rsid w:val="009352C7"/>
    <w:rsid w:val="009A4B26"/>
    <w:rsid w:val="009A7784"/>
    <w:rsid w:val="00A35031"/>
    <w:rsid w:val="00B4741D"/>
    <w:rsid w:val="00BB4F0C"/>
    <w:rsid w:val="00CF5701"/>
    <w:rsid w:val="00D7593C"/>
    <w:rsid w:val="00DA21F3"/>
    <w:rsid w:val="00DE66B1"/>
    <w:rsid w:val="00E203A2"/>
    <w:rsid w:val="00E25D6A"/>
    <w:rsid w:val="00F66734"/>
    <w:rsid w:val="00F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E4D28"/>
  <w15:docId w15:val="{E9F0BEF5-38A3-D041-AB69-A4F04F57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7"/>
      <w:ind w:left="373" w:righ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2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E6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6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6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mailto:e@ntu.edu.tw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pojuke@ntu.edu.tw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766460-8B01-2347-A26B-8327A5B1E7E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Harold</dc:creator>
  <cp:lastModifiedBy>Simon Harold</cp:lastModifiedBy>
  <cp:revision>21</cp:revision>
  <dcterms:created xsi:type="dcterms:W3CDTF">2022-02-16T15:06:00Z</dcterms:created>
  <dcterms:modified xsi:type="dcterms:W3CDTF">2022-02-17T10:34:00Z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2022-02-11T00:00:00Z</vt:filetime>
  </property>
  <property fmtid="{D5CDD505-2E9C-101B-9397-08002B2CF9AE}" pid="5" name="grammarly_documentId">
    <vt:lpwstr>documentId_2955</vt:lpwstr>
  </property>
  <property fmtid="{D5CDD505-2E9C-101B-9397-08002B2CF9AE}" pid="6" name="grammarly_documentContext">
    <vt:lpwstr>{"goals":[],"domain":"general","emotions":[],"dialect":"american"}</vt:lpwstr>
  </property>
</Properties>
</file>